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E570" w14:textId="77777777" w:rsidR="005E6763" w:rsidRPr="005E6763" w:rsidRDefault="005E6763" w:rsidP="005E6763">
      <w:pPr>
        <w:pStyle w:val="1"/>
        <w:spacing w:after="240"/>
        <w:jc w:val="center"/>
        <w:rPr>
          <w:rFonts w:eastAsia="Times New Roman"/>
          <w:b/>
          <w:lang w:eastAsia="ru-RU"/>
        </w:rPr>
      </w:pPr>
      <w:r w:rsidRPr="005E6763">
        <w:rPr>
          <w:rFonts w:eastAsia="Times New Roman"/>
          <w:b/>
          <w:lang w:eastAsia="ru-RU"/>
        </w:rPr>
        <w:t>План исследовательской работы</w:t>
      </w:r>
    </w:p>
    <w:p w14:paraId="40BBB541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E6763">
        <w:rPr>
          <w:rFonts w:asciiTheme="minorHAnsi" w:hAnsiTheme="minorHAnsi" w:cstheme="minorHAnsi"/>
          <w:color w:val="000000"/>
          <w:sz w:val="28"/>
          <w:szCs w:val="28"/>
        </w:rPr>
        <w:t>Пример и образец плана исследовательской работы школьника</w:t>
      </w:r>
      <w:r w:rsidRPr="002F2215">
        <w:rPr>
          <w:rFonts w:asciiTheme="minorHAnsi" w:hAnsiTheme="minorHAnsi" w:cstheme="minorHAnsi"/>
          <w:color w:val="000000"/>
          <w:sz w:val="28"/>
          <w:szCs w:val="28"/>
        </w:rPr>
        <w:t xml:space="preserve"> также является планом индивидуальной научно-исследовательской работы, проектно-исследовательской работы, </w:t>
      </w:r>
      <w:r w:rsidRPr="005E6763">
        <w:rPr>
          <w:rFonts w:asciiTheme="minorHAnsi" w:hAnsiTheme="minorHAnsi" w:cstheme="minorHAnsi"/>
          <w:color w:val="000000"/>
          <w:sz w:val="28"/>
          <w:szCs w:val="28"/>
        </w:rPr>
        <w:t>планом индивидуального проекта</w:t>
      </w:r>
      <w:r w:rsidRPr="002F2215">
        <w:rPr>
          <w:rFonts w:asciiTheme="minorHAnsi" w:hAnsiTheme="minorHAnsi" w:cstheme="minorHAnsi"/>
          <w:color w:val="000000"/>
          <w:sz w:val="28"/>
          <w:szCs w:val="28"/>
        </w:rPr>
        <w:t>, осуществляемыми под руководством учителя определенного предмета, педагога дополнительного образования или воспитателя в ДОУ (детском саду).</w:t>
      </w:r>
    </w:p>
    <w:p w14:paraId="7C2567F6" w14:textId="77777777" w:rsidR="005E6763" w:rsidRPr="002F2215" w:rsidRDefault="005E6763" w:rsidP="005E6763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t>1. Титульный лист исследовательской работы</w:t>
      </w:r>
    </w:p>
    <w:p w14:paraId="4212310B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ins w:id="0" w:author="Unknown">
        <w:r w:rsidRPr="002F2215">
          <w:rPr>
            <w:rFonts w:asciiTheme="minorHAnsi" w:hAnsiTheme="minorHAnsi" w:cstheme="minorHAnsi"/>
            <w:color w:val="000000"/>
            <w:sz w:val="28"/>
            <w:szCs w:val="28"/>
          </w:rPr>
          <w:t>Пояснение и оформление:</w:t>
        </w:r>
      </w:ins>
      <w:r w:rsidRPr="002F221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5E6763">
        <w:rPr>
          <w:rFonts w:asciiTheme="minorHAnsi" w:hAnsiTheme="minorHAnsi" w:cstheme="minorHAnsi"/>
          <w:color w:val="000000"/>
          <w:sz w:val="28"/>
          <w:szCs w:val="28"/>
        </w:rPr>
        <w:t>Титульный лист исследовательской работы</w:t>
      </w:r>
    </w:p>
    <w:p w14:paraId="4EF04365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Оформление титульного листа рекомендуется проводить с консультацией педагога - руководителя исследовательской работы.</w:t>
      </w:r>
    </w:p>
    <w:p w14:paraId="72564FB5" w14:textId="77777777" w:rsidR="005E6763" w:rsidRPr="002F2215" w:rsidRDefault="005E6763" w:rsidP="005E6763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t>2. Содержание исследовательской работы</w:t>
      </w:r>
    </w:p>
    <w:p w14:paraId="743CC0AC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ins w:id="1" w:author="Unknown">
        <w:r w:rsidRPr="002F2215">
          <w:rPr>
            <w:rFonts w:asciiTheme="minorHAnsi" w:hAnsiTheme="minorHAnsi" w:cstheme="minorHAnsi"/>
            <w:color w:val="000000"/>
            <w:sz w:val="28"/>
            <w:szCs w:val="28"/>
          </w:rPr>
          <w:t>Пояснение и оформление:</w:t>
        </w:r>
      </w:ins>
      <w:r w:rsidRPr="002F221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5E6763">
        <w:rPr>
          <w:rFonts w:asciiTheme="minorHAnsi" w:hAnsiTheme="minorHAnsi" w:cstheme="minorHAnsi"/>
          <w:color w:val="000000"/>
          <w:sz w:val="28"/>
          <w:szCs w:val="28"/>
        </w:rPr>
        <w:t>Содержание исследовательской работы</w:t>
      </w:r>
    </w:p>
    <w:p w14:paraId="59B8724E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Содержание исследовательской работы оформляется строго по приведенному образцу.</w:t>
      </w:r>
    </w:p>
    <w:p w14:paraId="140602DD" w14:textId="77777777" w:rsidR="005E6763" w:rsidRPr="002F2215" w:rsidRDefault="005E6763" w:rsidP="005E6763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t>3. Введение исследовательской работы</w:t>
      </w:r>
    </w:p>
    <w:p w14:paraId="45A89AAC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ins w:id="2" w:author="Unknown">
        <w:r w:rsidRPr="002F2215">
          <w:rPr>
            <w:rFonts w:asciiTheme="minorHAnsi" w:hAnsiTheme="minorHAnsi" w:cstheme="minorHAnsi"/>
            <w:color w:val="000000"/>
            <w:sz w:val="28"/>
            <w:szCs w:val="28"/>
          </w:rPr>
          <w:t>Пояснение и оформление:</w:t>
        </w:r>
      </w:ins>
      <w:r w:rsidRPr="002F221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5E6763">
        <w:rPr>
          <w:rFonts w:asciiTheme="minorHAnsi" w:hAnsiTheme="minorHAnsi" w:cstheme="minorHAnsi"/>
          <w:color w:val="000000"/>
          <w:sz w:val="28"/>
          <w:szCs w:val="28"/>
        </w:rPr>
        <w:t>Введение исследовательской работы</w:t>
      </w:r>
    </w:p>
    <w:p w14:paraId="70428FC6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Во Введении исследовательской работы обосновывается актуальность выбранной темы, определяются объект, предмет исследования и основные проблемы, формулируется цель и содержание поставленных задач, сообщается, в чем состоит новизна исследования (если имеется).</w:t>
      </w:r>
    </w:p>
    <w:p w14:paraId="44929039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Также во введении определяются методы исследования, обосновывается теоретическая и практическая значимость (если есть практическая часть) исследовательской работы (проекта).</w:t>
      </w:r>
    </w:p>
    <w:p w14:paraId="45B3A6C2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ins w:id="3" w:author="Unknown">
        <w:r w:rsidRPr="002F2215">
          <w:rPr>
            <w:rStyle w:val="a5"/>
            <w:rFonts w:asciiTheme="minorHAnsi" w:eastAsiaTheme="majorEastAsia" w:hAnsiTheme="minorHAnsi" w:cstheme="minorHAnsi"/>
            <w:color w:val="000000"/>
            <w:sz w:val="28"/>
            <w:szCs w:val="28"/>
          </w:rPr>
          <w:t>Структура Введения исследовательской работы:</w:t>
        </w:r>
      </w:ins>
    </w:p>
    <w:p w14:paraId="18114854" w14:textId="77777777" w:rsidR="005E6763" w:rsidRPr="005E6763" w:rsidRDefault="005E6763" w:rsidP="005E6763">
      <w:pPr>
        <w:numPr>
          <w:ilvl w:val="0"/>
          <w:numId w:val="1"/>
        </w:numPr>
        <w:shd w:val="clear" w:color="auto" w:fill="FFFFFF"/>
        <w:spacing w:after="0" w:line="384" w:lineRule="atLeast"/>
        <w:ind w:left="300" w:firstLine="567"/>
        <w:jc w:val="both"/>
        <w:rPr>
          <w:rStyle w:val="a3"/>
          <w:rFonts w:cstheme="minorHAnsi"/>
          <w:sz w:val="28"/>
          <w:szCs w:val="28"/>
        </w:rPr>
      </w:pPr>
      <w:r>
        <w:rPr>
          <w:rFonts w:cstheme="minorHAnsi"/>
          <w:color w:val="332510"/>
          <w:sz w:val="28"/>
          <w:szCs w:val="28"/>
        </w:rPr>
        <w:fldChar w:fldCharType="begin"/>
      </w:r>
      <w:r>
        <w:rPr>
          <w:rFonts w:cstheme="minorHAnsi"/>
          <w:color w:val="332510"/>
          <w:sz w:val="28"/>
          <w:szCs w:val="28"/>
        </w:rPr>
        <w:instrText xml:space="preserve"> HYPERLINK  \l "_Актуальность_темы_исследования" \o "Оформление актуальности исследовательской работы" \t "_blank" </w:instrText>
      </w:r>
      <w:r>
        <w:rPr>
          <w:rFonts w:cstheme="minorHAnsi"/>
          <w:color w:val="332510"/>
          <w:sz w:val="28"/>
          <w:szCs w:val="28"/>
        </w:rPr>
        <w:fldChar w:fldCharType="separate"/>
      </w:r>
      <w:r w:rsidRPr="005E6763">
        <w:rPr>
          <w:rStyle w:val="a3"/>
          <w:rFonts w:cstheme="minorHAnsi"/>
          <w:sz w:val="28"/>
          <w:szCs w:val="28"/>
        </w:rPr>
        <w:t>Актуальность исследовательского проекта</w:t>
      </w:r>
    </w:p>
    <w:p w14:paraId="6A108EE9" w14:textId="1EE7D221" w:rsidR="005E6763" w:rsidRPr="002F2215" w:rsidRDefault="005E6763" w:rsidP="005E6763">
      <w:pPr>
        <w:numPr>
          <w:ilvl w:val="0"/>
          <w:numId w:val="1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>
        <w:rPr>
          <w:rFonts w:cstheme="minorHAnsi"/>
          <w:color w:val="332510"/>
          <w:sz w:val="28"/>
          <w:szCs w:val="28"/>
        </w:rPr>
        <w:fldChar w:fldCharType="end"/>
      </w:r>
      <w:r w:rsidRPr="005E6763">
        <w:rPr>
          <w:rFonts w:cstheme="minorHAnsi"/>
          <w:color w:val="332510"/>
          <w:sz w:val="28"/>
          <w:szCs w:val="28"/>
        </w:rPr>
        <w:t>Проблема исследовательской работы</w:t>
      </w:r>
    </w:p>
    <w:p w14:paraId="18477D07" w14:textId="2689B714" w:rsidR="005E6763" w:rsidRPr="005E6763" w:rsidRDefault="005E6763" w:rsidP="005E6763">
      <w:pPr>
        <w:numPr>
          <w:ilvl w:val="0"/>
          <w:numId w:val="1"/>
        </w:numPr>
        <w:shd w:val="clear" w:color="auto" w:fill="FFFFFF"/>
        <w:spacing w:after="0" w:line="384" w:lineRule="atLeast"/>
        <w:ind w:left="300" w:firstLine="567"/>
        <w:jc w:val="both"/>
        <w:rPr>
          <w:rStyle w:val="a3"/>
          <w:rFonts w:cstheme="minorHAnsi"/>
          <w:sz w:val="28"/>
          <w:szCs w:val="28"/>
        </w:rPr>
      </w:pPr>
      <w:r>
        <w:rPr>
          <w:rFonts w:cstheme="minorHAnsi"/>
          <w:color w:val="332510"/>
          <w:sz w:val="28"/>
          <w:szCs w:val="28"/>
        </w:rPr>
        <w:fldChar w:fldCharType="begin"/>
      </w:r>
      <w:r>
        <w:rPr>
          <w:rFonts w:cstheme="minorHAnsi"/>
          <w:color w:val="332510"/>
          <w:sz w:val="28"/>
          <w:szCs w:val="28"/>
        </w:rPr>
        <w:instrText xml:space="preserve"> HYPERLINK  \l "_Цель_исследовательской_работы" \o "Оформление цели исследовательской работы" \t "_blank" </w:instrText>
      </w:r>
      <w:r>
        <w:rPr>
          <w:rFonts w:cstheme="minorHAnsi"/>
          <w:color w:val="332510"/>
          <w:sz w:val="28"/>
          <w:szCs w:val="28"/>
        </w:rPr>
        <w:fldChar w:fldCharType="separate"/>
      </w:r>
      <w:r w:rsidRPr="005E6763">
        <w:rPr>
          <w:rStyle w:val="a3"/>
          <w:rFonts w:cstheme="minorHAnsi"/>
          <w:sz w:val="28"/>
          <w:szCs w:val="28"/>
        </w:rPr>
        <w:t>Цель исследовательской работы</w:t>
      </w:r>
      <w:r w:rsidR="00C01783">
        <w:rPr>
          <w:rStyle w:val="a3"/>
          <w:rFonts w:cstheme="minorHAnsi"/>
          <w:sz w:val="28"/>
          <w:szCs w:val="28"/>
        </w:rPr>
        <w:t xml:space="preserve"> –</w:t>
      </w:r>
      <w:r w:rsidR="00C01783">
        <w:rPr>
          <w:rStyle w:val="a3"/>
          <w:rFonts w:cstheme="minorHAnsi"/>
          <w:sz w:val="28"/>
          <w:szCs w:val="28"/>
        </w:rPr>
        <w:t xml:space="preserve"> </w:t>
      </w:r>
      <w:r w:rsidR="00C01783">
        <w:rPr>
          <w:rStyle w:val="a3"/>
          <w:rFonts w:cstheme="minorHAnsi"/>
          <w:sz w:val="28"/>
          <w:szCs w:val="28"/>
        </w:rPr>
        <w:t xml:space="preserve">автоматизировать </w:t>
      </w:r>
      <w:proofErr w:type="spellStart"/>
      <w:r w:rsidR="00C01783">
        <w:rPr>
          <w:rStyle w:val="a3"/>
          <w:rFonts w:cstheme="minorHAnsi"/>
          <w:sz w:val="28"/>
          <w:szCs w:val="28"/>
        </w:rPr>
        <w:t>процесы</w:t>
      </w:r>
      <w:proofErr w:type="spellEnd"/>
    </w:p>
    <w:p w14:paraId="09943D1A" w14:textId="5AC18BBE" w:rsidR="005E6763" w:rsidRPr="002F2215" w:rsidRDefault="005E6763" w:rsidP="005E6763">
      <w:pPr>
        <w:numPr>
          <w:ilvl w:val="0"/>
          <w:numId w:val="1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>
        <w:rPr>
          <w:rFonts w:cstheme="minorHAnsi"/>
          <w:color w:val="332510"/>
          <w:sz w:val="28"/>
          <w:szCs w:val="28"/>
        </w:rPr>
        <w:fldChar w:fldCharType="end"/>
      </w:r>
      <w:r w:rsidRPr="005E6763">
        <w:rPr>
          <w:rFonts w:cstheme="minorHAnsi"/>
          <w:color w:val="332510"/>
          <w:sz w:val="28"/>
          <w:szCs w:val="28"/>
        </w:rPr>
        <w:t>Объект и предмет исследования</w:t>
      </w:r>
      <w:r w:rsidR="00C01783">
        <w:rPr>
          <w:rFonts w:cstheme="minorHAnsi"/>
          <w:color w:val="332510"/>
          <w:sz w:val="28"/>
          <w:szCs w:val="28"/>
        </w:rPr>
        <w:t xml:space="preserve"> </w:t>
      </w:r>
      <w:proofErr w:type="gramStart"/>
      <w:r w:rsidR="00C01783">
        <w:rPr>
          <w:rFonts w:cstheme="minorHAnsi"/>
          <w:color w:val="332510"/>
          <w:sz w:val="28"/>
          <w:szCs w:val="28"/>
        </w:rPr>
        <w:t xml:space="preserve">-  </w:t>
      </w:r>
      <w:r w:rsidR="00C01783">
        <w:rPr>
          <w:rFonts w:cstheme="minorHAnsi"/>
          <w:color w:val="332510"/>
          <w:sz w:val="28"/>
          <w:szCs w:val="28"/>
          <w:lang w:val="en-US"/>
        </w:rPr>
        <w:t>API</w:t>
      </w:r>
      <w:proofErr w:type="gramEnd"/>
      <w:r w:rsidR="00C01783" w:rsidRPr="00C01783">
        <w:rPr>
          <w:rFonts w:cstheme="minorHAnsi"/>
          <w:color w:val="332510"/>
          <w:sz w:val="28"/>
          <w:szCs w:val="28"/>
        </w:rPr>
        <w:t xml:space="preserve"> </w:t>
      </w:r>
      <w:r w:rsidR="00C01783">
        <w:rPr>
          <w:rFonts w:cstheme="minorHAnsi"/>
          <w:color w:val="332510"/>
          <w:sz w:val="28"/>
          <w:szCs w:val="28"/>
        </w:rPr>
        <w:t>телеграмм ботов, ИИ</w:t>
      </w:r>
    </w:p>
    <w:p w14:paraId="16F8D3D5" w14:textId="7C0BF768" w:rsidR="005E6763" w:rsidRPr="005E6763" w:rsidRDefault="005E6763" w:rsidP="005E6763">
      <w:pPr>
        <w:numPr>
          <w:ilvl w:val="0"/>
          <w:numId w:val="1"/>
        </w:numPr>
        <w:shd w:val="clear" w:color="auto" w:fill="FFFFFF"/>
        <w:spacing w:after="0" w:line="384" w:lineRule="atLeast"/>
        <w:ind w:left="300" w:firstLine="567"/>
        <w:jc w:val="both"/>
        <w:rPr>
          <w:rStyle w:val="a3"/>
          <w:rFonts w:cstheme="minorHAnsi"/>
          <w:sz w:val="28"/>
          <w:szCs w:val="28"/>
        </w:rPr>
      </w:pPr>
      <w:r>
        <w:rPr>
          <w:rFonts w:cstheme="minorHAnsi"/>
          <w:color w:val="332510"/>
          <w:sz w:val="28"/>
          <w:szCs w:val="28"/>
        </w:rPr>
        <w:fldChar w:fldCharType="begin"/>
      </w:r>
      <w:r>
        <w:rPr>
          <w:rFonts w:cstheme="minorHAnsi"/>
          <w:color w:val="332510"/>
          <w:sz w:val="28"/>
          <w:szCs w:val="28"/>
        </w:rPr>
        <w:instrText xml:space="preserve"> HYPERLINK  \l "_Задачи_исследовательской_работы" \o "Оформление задач исследовательской работы" \t "_blank" </w:instrText>
      </w:r>
      <w:r>
        <w:rPr>
          <w:rFonts w:cstheme="minorHAnsi"/>
          <w:color w:val="332510"/>
          <w:sz w:val="28"/>
          <w:szCs w:val="28"/>
        </w:rPr>
        <w:fldChar w:fldCharType="separate"/>
      </w:r>
      <w:r w:rsidRPr="005E6763">
        <w:rPr>
          <w:rStyle w:val="a3"/>
          <w:rFonts w:cstheme="minorHAnsi"/>
          <w:sz w:val="28"/>
          <w:szCs w:val="28"/>
        </w:rPr>
        <w:t>Задачи исследовательской работы</w:t>
      </w:r>
      <w:r w:rsidR="00C01783">
        <w:rPr>
          <w:rStyle w:val="a3"/>
          <w:rFonts w:cstheme="minorHAnsi"/>
          <w:sz w:val="28"/>
          <w:szCs w:val="28"/>
        </w:rPr>
        <w:t xml:space="preserve"> – автоматизировать</w:t>
      </w:r>
    </w:p>
    <w:p w14:paraId="62E34D7F" w14:textId="2B15CAFE" w:rsidR="005E6763" w:rsidRPr="002F2215" w:rsidRDefault="005E6763" w:rsidP="00C01783">
      <w:pPr>
        <w:shd w:val="clear" w:color="auto" w:fill="FFFFFF"/>
        <w:spacing w:after="0" w:line="384" w:lineRule="atLeast"/>
        <w:jc w:val="both"/>
        <w:rPr>
          <w:rFonts w:cstheme="minorHAnsi"/>
          <w:color w:val="332510"/>
          <w:sz w:val="28"/>
          <w:szCs w:val="28"/>
        </w:rPr>
      </w:pPr>
      <w:r>
        <w:rPr>
          <w:rFonts w:cstheme="minorHAnsi"/>
          <w:color w:val="332510"/>
          <w:sz w:val="28"/>
          <w:szCs w:val="28"/>
        </w:rPr>
        <w:fldChar w:fldCharType="end"/>
      </w:r>
    </w:p>
    <w:p w14:paraId="4520E70A" w14:textId="6721EDB2" w:rsidR="005E6763" w:rsidRPr="002F2215" w:rsidRDefault="005E6763" w:rsidP="005E6763">
      <w:pPr>
        <w:numPr>
          <w:ilvl w:val="0"/>
          <w:numId w:val="1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5E6763">
        <w:rPr>
          <w:rFonts w:cstheme="minorHAnsi"/>
          <w:color w:val="332510"/>
          <w:sz w:val="28"/>
          <w:szCs w:val="28"/>
        </w:rPr>
        <w:t>Методы исследовательской работы</w:t>
      </w:r>
      <w:r w:rsidR="00C01783">
        <w:rPr>
          <w:rFonts w:cstheme="minorHAnsi"/>
          <w:color w:val="332510"/>
          <w:sz w:val="28"/>
          <w:szCs w:val="28"/>
        </w:rPr>
        <w:t xml:space="preserve"> – написание бота, и системы распознавания чего-либо</w:t>
      </w:r>
    </w:p>
    <w:p w14:paraId="1A4C45AC" w14:textId="04BA86F9" w:rsidR="005E6763" w:rsidRPr="002F2215" w:rsidRDefault="005E6763" w:rsidP="005E6763">
      <w:pPr>
        <w:numPr>
          <w:ilvl w:val="0"/>
          <w:numId w:val="1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5E6763">
        <w:rPr>
          <w:rFonts w:cstheme="minorHAnsi"/>
          <w:color w:val="332510"/>
          <w:sz w:val="28"/>
          <w:szCs w:val="28"/>
        </w:rPr>
        <w:t>Теоретическая значимость работы</w:t>
      </w:r>
      <w:r w:rsidR="00B72DBD">
        <w:rPr>
          <w:rFonts w:cstheme="minorHAnsi"/>
          <w:color w:val="332510"/>
          <w:sz w:val="28"/>
          <w:szCs w:val="28"/>
        </w:rPr>
        <w:t xml:space="preserve"> – описать, какие навыки ты получишь</w:t>
      </w:r>
    </w:p>
    <w:p w14:paraId="7B19A58E" w14:textId="79C30590" w:rsidR="005E6763" w:rsidRPr="002F2215" w:rsidRDefault="005E6763" w:rsidP="005E6763">
      <w:pPr>
        <w:numPr>
          <w:ilvl w:val="0"/>
          <w:numId w:val="1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5E6763">
        <w:rPr>
          <w:rFonts w:cstheme="minorHAnsi"/>
          <w:color w:val="332510"/>
          <w:sz w:val="28"/>
          <w:szCs w:val="28"/>
        </w:rPr>
        <w:t>Практическая значимость работы</w:t>
      </w:r>
      <w:r w:rsidR="00B72DBD">
        <w:rPr>
          <w:rFonts w:cstheme="minorHAnsi"/>
          <w:color w:val="332510"/>
          <w:sz w:val="28"/>
          <w:szCs w:val="28"/>
        </w:rPr>
        <w:t xml:space="preserve"> - </w:t>
      </w:r>
      <w:r w:rsidR="00B72DBD">
        <w:rPr>
          <w:rFonts w:cstheme="minorHAnsi"/>
          <w:color w:val="332510"/>
          <w:sz w:val="28"/>
          <w:szCs w:val="28"/>
        </w:rPr>
        <w:t>описать, какие навыки ты получишь</w:t>
      </w:r>
    </w:p>
    <w:p w14:paraId="21F14321" w14:textId="77777777" w:rsidR="005E6763" w:rsidRPr="002F2215" w:rsidRDefault="005E6763" w:rsidP="005E6763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t>4. Историческая справка по проблеме проекта</w:t>
      </w:r>
    </w:p>
    <w:p w14:paraId="3FA91D48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Историческая справка по проблеме исследовательской работы или проекта обычно берется из сети Интернет (Википедия или др. ресурсы) или из литературы библиотек и архивов.</w:t>
      </w:r>
    </w:p>
    <w:p w14:paraId="55D53A42" w14:textId="77777777" w:rsidR="005E6763" w:rsidRPr="002F2215" w:rsidRDefault="005E6763" w:rsidP="005E6763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t>5. Основная часть исследовательской работы, проекта</w:t>
      </w:r>
    </w:p>
    <w:p w14:paraId="7028CD6A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ins w:id="4" w:author="Unknown">
        <w:r w:rsidRPr="002F2215">
          <w:rPr>
            <w:rFonts w:asciiTheme="minorHAnsi" w:hAnsiTheme="minorHAnsi" w:cstheme="minorHAnsi"/>
            <w:color w:val="000000"/>
            <w:sz w:val="28"/>
            <w:szCs w:val="28"/>
          </w:rPr>
          <w:t>При планировании и написании исследовательской работы в основной этап включают:</w:t>
        </w:r>
      </w:ins>
    </w:p>
    <w:p w14:paraId="685D5ABC" w14:textId="77777777" w:rsidR="005E6763" w:rsidRPr="002F2215" w:rsidRDefault="005E6763" w:rsidP="005E6763">
      <w:pPr>
        <w:numPr>
          <w:ilvl w:val="0"/>
          <w:numId w:val="2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Поиск необходимой информации, знаний для проведения исследования.</w:t>
      </w:r>
    </w:p>
    <w:p w14:paraId="606EC89E" w14:textId="77777777" w:rsidR="005E6763" w:rsidRPr="002F2215" w:rsidRDefault="005E6763" w:rsidP="005E6763">
      <w:pPr>
        <w:numPr>
          <w:ilvl w:val="0"/>
          <w:numId w:val="2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lastRenderedPageBreak/>
        <w:t>Выбор идей и вариантов, их обоснование и анализ.</w:t>
      </w:r>
    </w:p>
    <w:p w14:paraId="15134BF0" w14:textId="77777777" w:rsidR="005E6763" w:rsidRPr="002F2215" w:rsidRDefault="005E6763" w:rsidP="005E6763">
      <w:pPr>
        <w:numPr>
          <w:ilvl w:val="0"/>
          <w:numId w:val="2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Выбор материала, методов для проведения исследования.</w:t>
      </w:r>
    </w:p>
    <w:p w14:paraId="2054F74D" w14:textId="77777777" w:rsidR="005E6763" w:rsidRPr="002F2215" w:rsidRDefault="005E6763" w:rsidP="005E6763">
      <w:pPr>
        <w:numPr>
          <w:ilvl w:val="0"/>
          <w:numId w:val="2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Подбор оборудования и организация рабочего места для исследования (если это опыт).</w:t>
      </w:r>
    </w:p>
    <w:p w14:paraId="76A018E4" w14:textId="77777777" w:rsidR="005E6763" w:rsidRPr="002F2215" w:rsidRDefault="005E6763" w:rsidP="005E6763">
      <w:pPr>
        <w:numPr>
          <w:ilvl w:val="0"/>
          <w:numId w:val="2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Описание этапов проведения исследования.</w:t>
      </w:r>
    </w:p>
    <w:p w14:paraId="76E7CD73" w14:textId="77777777" w:rsidR="005E6763" w:rsidRPr="002F2215" w:rsidRDefault="005E6763" w:rsidP="005E6763">
      <w:pPr>
        <w:numPr>
          <w:ilvl w:val="0"/>
          <w:numId w:val="2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Техника безопасности при выполнении работ (если это опыт).</w:t>
      </w:r>
    </w:p>
    <w:p w14:paraId="35C1A0E6" w14:textId="77777777" w:rsidR="005E6763" w:rsidRPr="002F2215" w:rsidRDefault="005E6763" w:rsidP="005E6763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t>6. Заключение</w:t>
      </w:r>
    </w:p>
    <w:p w14:paraId="60467597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Style w:val="a6"/>
          <w:rFonts w:asciiTheme="minorHAnsi" w:hAnsiTheme="minorHAnsi" w:cstheme="minorHAnsi"/>
          <w:color w:val="000000"/>
          <w:sz w:val="28"/>
          <w:szCs w:val="28"/>
        </w:rPr>
        <w:t>Заключение исследовательской работы</w:t>
      </w:r>
      <w:r w:rsidRPr="002F2215">
        <w:rPr>
          <w:rFonts w:asciiTheme="minorHAnsi" w:hAnsiTheme="minorHAnsi" w:cstheme="minorHAnsi"/>
          <w:color w:val="000000"/>
          <w:sz w:val="28"/>
          <w:szCs w:val="28"/>
        </w:rPr>
        <w:t> - это краткие выводы по результатам исследовательской работы или проекта школьника, оценка полноты решения поставленных задач.</w:t>
      </w:r>
    </w:p>
    <w:p w14:paraId="0A19FA20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В Заключении исследовательской работы последовательно излагаются полученные результаты, определяется их соотношение с общей целью и конкретными задачами, сформулированными во введении, а также дается самооценка о проделанной работе.</w:t>
      </w:r>
    </w:p>
    <w:p w14:paraId="219D500E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В некоторых случаях можно указать пути продолжения исследования темы, а также конкретные задачи, которые предстоит при этом решать.</w:t>
      </w:r>
    </w:p>
    <w:p w14:paraId="2B14E5EE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При планировании и составлении плана исследовательской работы (проекта) школьника очень важным и значимым является заключение работы, на него необходимо обратить особое внимание.</w:t>
      </w:r>
    </w:p>
    <w:p w14:paraId="5BC5A1D1" w14:textId="77777777" w:rsidR="005E6763" w:rsidRPr="002F2215" w:rsidRDefault="005E6763" w:rsidP="005E6763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t>7. Используемая литература</w:t>
      </w:r>
    </w:p>
    <w:p w14:paraId="47DDBE45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ins w:id="5" w:author="Unknown">
        <w:r w:rsidRPr="002F2215">
          <w:rPr>
            <w:rFonts w:asciiTheme="minorHAnsi" w:hAnsiTheme="minorHAnsi" w:cstheme="minorHAnsi"/>
            <w:color w:val="000000"/>
            <w:sz w:val="28"/>
            <w:szCs w:val="28"/>
          </w:rPr>
          <w:t>Пояснение и оформление:</w:t>
        </w:r>
      </w:ins>
      <w:r w:rsidRPr="002F221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5E6763">
        <w:rPr>
          <w:rFonts w:asciiTheme="minorHAnsi" w:hAnsiTheme="minorHAnsi" w:cstheme="minorHAnsi"/>
          <w:color w:val="000000"/>
          <w:sz w:val="28"/>
          <w:szCs w:val="28"/>
        </w:rPr>
        <w:t>Используемая литература</w:t>
      </w:r>
    </w:p>
    <w:p w14:paraId="20D933C3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Согласно плану, после заключения принято помещать в текст индивидуальной исследовательской работы список литературы, использованной при изучении материала теоретической части исследования, проведения поисковой работы в сети Интернет или архивах.</w:t>
      </w:r>
    </w:p>
    <w:p w14:paraId="47A37962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Каждый включенный в список литературы источник должен иметь отражение в пояснительной записке. Не следует включать в данный список работы, которые фактически не были использованы в исследовательском проекте.</w:t>
      </w:r>
    </w:p>
    <w:p w14:paraId="6574919F" w14:textId="77777777" w:rsidR="005E6763" w:rsidRPr="002F2215" w:rsidRDefault="005E6763" w:rsidP="005E6763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t>8. Приложения</w:t>
      </w:r>
    </w:p>
    <w:p w14:paraId="4403659E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ins w:id="6" w:author="Unknown">
        <w:r w:rsidRPr="002F2215">
          <w:rPr>
            <w:rFonts w:asciiTheme="minorHAnsi" w:hAnsiTheme="minorHAnsi" w:cstheme="minorHAnsi"/>
            <w:color w:val="000000"/>
            <w:sz w:val="28"/>
            <w:szCs w:val="28"/>
          </w:rPr>
          <w:t>Пояснение и оформление:</w:t>
        </w:r>
      </w:ins>
      <w:r w:rsidRPr="002F221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5E6763">
        <w:rPr>
          <w:rFonts w:asciiTheme="minorHAnsi" w:hAnsiTheme="minorHAnsi" w:cstheme="minorHAnsi"/>
          <w:color w:val="000000"/>
          <w:sz w:val="28"/>
          <w:szCs w:val="28"/>
        </w:rPr>
        <w:t>Приложения</w:t>
      </w:r>
    </w:p>
    <w:p w14:paraId="515E249B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 xml:space="preserve">В приложении исследовательской работы и проекта размещаются диаграммы, графики, схемы, фотографии, таблицы, карты. </w:t>
      </w:r>
      <w:proofErr w:type="gramStart"/>
      <w:r w:rsidRPr="002F2215">
        <w:rPr>
          <w:rFonts w:asciiTheme="minorHAnsi" w:hAnsiTheme="minorHAnsi" w:cstheme="minorHAnsi"/>
          <w:color w:val="000000"/>
          <w:sz w:val="28"/>
          <w:szCs w:val="28"/>
        </w:rPr>
        <w:t>Согласно плану</w:t>
      </w:r>
      <w:proofErr w:type="gramEnd"/>
      <w:r w:rsidRPr="002F2215">
        <w:rPr>
          <w:rFonts w:asciiTheme="minorHAnsi" w:hAnsiTheme="minorHAnsi" w:cstheme="minorHAnsi"/>
          <w:color w:val="000000"/>
          <w:sz w:val="28"/>
          <w:szCs w:val="28"/>
        </w:rPr>
        <w:t xml:space="preserve"> раздел приложения размещается последним в работе.</w:t>
      </w:r>
    </w:p>
    <w:p w14:paraId="23AF2FB8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Вспомогательные или дополнительные материалы, которые загромождают основную часть работы, помещают в приложениях. Каждое приложение должно начинаться с нового листа (страницы) с указанием в правом верхнем углу слова «Приложение» и иметь тематический заголовок.</w:t>
      </w:r>
    </w:p>
    <w:p w14:paraId="12C65E6B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При наличии в работе более одного приложения они нумеруются арабскими цифрами (без знака №) и т. д. нумерация страниц, на которых даются приложения, должна быть сквозной и продолжать общую нумерацию основного текста. Связь его с приложениями осуществляется через ссылки, которые употребляются со словом «смотри» (см.), заключаемым вместе с шифром в круглые скобки.</w:t>
      </w:r>
    </w:p>
    <w:p w14:paraId="5F20E7AA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lastRenderedPageBreak/>
        <w:t>Если четко придерживаться плана исследовательской работы, ваш индивидуальный или групповой проект будет соответствовать всем нормам и требованиям, а конечно получит высокую оценку.</w:t>
      </w:r>
    </w:p>
    <w:bookmarkStart w:id="7" w:name="_Актуальность_темы_исследования_1"/>
    <w:bookmarkStart w:id="8" w:name="_Актуальность_темы_исследования"/>
    <w:bookmarkEnd w:id="7"/>
    <w:bookmarkEnd w:id="8"/>
    <w:p w14:paraId="0C6458D3" w14:textId="77777777" w:rsidR="005E6763" w:rsidRPr="00B44DF8" w:rsidRDefault="005E6763" w:rsidP="005E6763">
      <w:pPr>
        <w:pStyle w:val="2"/>
        <w:spacing w:before="240" w:beforeAutospacing="0" w:after="240" w:afterAutospacing="0"/>
        <w:jc w:val="center"/>
        <w:rPr>
          <w:rFonts w:asciiTheme="minorHAnsi" w:hAnsiTheme="minorHAnsi" w:cstheme="minorHAnsi"/>
          <w:color w:val="0000FF"/>
          <w:sz w:val="32"/>
        </w:rPr>
      </w:pPr>
      <w:r w:rsidRPr="00B44DF8">
        <w:rPr>
          <w:rFonts w:asciiTheme="minorHAnsi" w:hAnsiTheme="minorHAnsi" w:cstheme="minorHAnsi"/>
          <w:color w:val="0000FF"/>
          <w:sz w:val="32"/>
        </w:rPr>
        <w:fldChar w:fldCharType="begin"/>
      </w:r>
      <w:r w:rsidRPr="00B44DF8">
        <w:rPr>
          <w:rFonts w:asciiTheme="minorHAnsi" w:hAnsiTheme="minorHAnsi" w:cstheme="minorHAnsi"/>
          <w:color w:val="0000FF"/>
          <w:sz w:val="32"/>
        </w:rPr>
        <w:instrText xml:space="preserve"> HYPERLINK "https://obuchonok.ru/aktualnost" \o "Актуальность темы исследования проекта" </w:instrText>
      </w:r>
      <w:r w:rsidRPr="00B44DF8">
        <w:rPr>
          <w:rFonts w:asciiTheme="minorHAnsi" w:hAnsiTheme="minorHAnsi" w:cstheme="minorHAnsi"/>
          <w:color w:val="0000FF"/>
          <w:sz w:val="32"/>
        </w:rPr>
        <w:fldChar w:fldCharType="separate"/>
      </w:r>
      <w:r w:rsidRPr="00B44DF8">
        <w:rPr>
          <w:rFonts w:asciiTheme="minorHAnsi" w:hAnsiTheme="minorHAnsi" w:cstheme="minorHAnsi"/>
          <w:color w:val="0000FF"/>
          <w:sz w:val="32"/>
        </w:rPr>
        <w:t>Актуальность темы исследования проекта</w:t>
      </w:r>
      <w:r w:rsidRPr="00B44DF8">
        <w:rPr>
          <w:rFonts w:asciiTheme="minorHAnsi" w:hAnsiTheme="minorHAnsi" w:cstheme="minorHAnsi"/>
          <w:color w:val="0000FF"/>
          <w:sz w:val="32"/>
        </w:rPr>
        <w:fldChar w:fldCharType="end"/>
      </w:r>
    </w:p>
    <w:p w14:paraId="00B057FE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При </w:t>
      </w:r>
      <w:r w:rsidRPr="00A758ED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обосновании актуальности исследования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 в разделе </w:t>
      </w:r>
      <w:r w:rsidRPr="00A758ED">
        <w:rPr>
          <w:rFonts w:eastAsia="Times New Roman" w:cstheme="minorHAnsi"/>
          <w:color w:val="1C9BBE"/>
          <w:sz w:val="28"/>
          <w:szCs w:val="28"/>
          <w:u w:val="single"/>
          <w:lang w:eastAsia="ru-RU"/>
        </w:rPr>
        <w:t>Введение исследовательской работы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 необходимо решить, почему именно эту проблему нужно в настоящее время изучать и почему именно эту тему вы выбрали для проведения исследовательской работы (проекта). Необходимы четкие и лаконичные обоснования целесообразности выбора темы проекта и проведения самого исследования.</w:t>
      </w:r>
    </w:p>
    <w:p w14:paraId="082C6DBD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br/>
        <w:t>В данном разделе рассматривается пример и образец написания актуальности исследования и обоснования актуальности темы проекта, а также проблемы и объекта исследования в рамках индивидуального проекта школьника или групповой исследовательской работы в школе.</w:t>
      </w:r>
    </w:p>
    <w:p w14:paraId="2B7AA38F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Во введении исследовательской работы или проекта вместе с обоснованием актуальности исследования в обязательном порядке описывается объект, предмет, цели и задачи.</w:t>
      </w:r>
    </w:p>
    <w:p w14:paraId="1AE17743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Актуальностью исследования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 является степень его важности на данный момент и в данной ситуации для решения определенной проблемы, задачи или вопроса. Это же относится и к актуальности научного исследования или обоснованию актуальности темы научного исследования.</w:t>
      </w:r>
    </w:p>
    <w:p w14:paraId="56A8FA0D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В исследовательском проекте </w:t>
      </w:r>
      <w:r w:rsidRPr="00A758E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обоснование актуальности исследования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 - это объяснение необходимости изучения данной темы и проведения исследовательской работы в процессе общего познания.</w:t>
      </w:r>
    </w:p>
    <w:p w14:paraId="2B8DA977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Обоснование актуальности темы исследования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 является основным требованием к исследовательской работе и проекту школьника, оно является неотъемлемой частью введения проектной работы.</w:t>
      </w:r>
    </w:p>
    <w:p w14:paraId="74AB0934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outlineLvl w:val="1"/>
        <w:rPr>
          <w:rFonts w:eastAsia="Times New Roman" w:cstheme="minorHAnsi"/>
          <w:color w:val="856129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856129"/>
          <w:sz w:val="28"/>
          <w:szCs w:val="28"/>
          <w:lang w:eastAsia="ru-RU"/>
        </w:rPr>
        <w:t>Актуальность проблемы, объекта и методов исследования</w:t>
      </w:r>
    </w:p>
    <w:p w14:paraId="608CFAF6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Очень часто используют формулировку </w:t>
      </w:r>
      <w:r w:rsidRPr="00A758ED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актуальность проблемы исследования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 - это обоснование востребованности изучения и решения данной проблемы проекта в обществе, в нашем социуме.</w:t>
      </w:r>
    </w:p>
    <w:p w14:paraId="1B849EF0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Актуальность объекта исследования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 - это обоснование того, почему будет взят именно этот предмет, существо, процесс или явление учащимся для изучения и исследования в проекте.</w:t>
      </w:r>
    </w:p>
    <w:p w14:paraId="49D2226C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Актуальность методов исследования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 - это обоснование важности выбора именно таких способов достижения цели в исследовательской работе или проекте учащегося школы.</w:t>
      </w:r>
    </w:p>
    <w:p w14:paraId="1D7F5CC8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Обоснование можно разделить на теоретическую и практическую актуальности исследования, которые покажут в чем будет заключаться новизна теоретической части исследования и в чем новизна ее практической части.</w:t>
      </w:r>
    </w:p>
    <w:p w14:paraId="3A172C70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outlineLvl w:val="2"/>
        <w:rPr>
          <w:rFonts w:eastAsia="Times New Roman" w:cstheme="minorHAnsi"/>
          <w:color w:val="856129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856129"/>
          <w:sz w:val="28"/>
          <w:szCs w:val="28"/>
          <w:lang w:eastAsia="ru-RU"/>
        </w:rPr>
        <w:t>Актуальность темы исследования обусловлена следующими факторами:</w:t>
      </w:r>
    </w:p>
    <w:p w14:paraId="26109EFA" w14:textId="77777777" w:rsidR="005E6763" w:rsidRPr="00A758ED" w:rsidRDefault="005E6763" w:rsidP="005E6763">
      <w:pPr>
        <w:numPr>
          <w:ilvl w:val="0"/>
          <w:numId w:val="4"/>
        </w:numPr>
        <w:shd w:val="clear" w:color="auto" w:fill="FFFFFF"/>
        <w:spacing w:after="0" w:line="384" w:lineRule="atLeast"/>
        <w:ind w:left="300" w:firstLine="567"/>
        <w:jc w:val="both"/>
        <w:rPr>
          <w:rFonts w:eastAsia="Times New Roman" w:cstheme="minorHAnsi"/>
          <w:color w:val="33251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332510"/>
          <w:sz w:val="28"/>
          <w:szCs w:val="28"/>
          <w:lang w:eastAsia="ru-RU"/>
        </w:rPr>
        <w:t>восполнение каких-либо пробелов в науке;</w:t>
      </w:r>
    </w:p>
    <w:p w14:paraId="66AFB1F0" w14:textId="77777777" w:rsidR="005E6763" w:rsidRPr="00A758ED" w:rsidRDefault="005E6763" w:rsidP="005E6763">
      <w:pPr>
        <w:numPr>
          <w:ilvl w:val="0"/>
          <w:numId w:val="4"/>
        </w:numPr>
        <w:shd w:val="clear" w:color="auto" w:fill="FFFFFF"/>
        <w:spacing w:after="0" w:line="384" w:lineRule="atLeast"/>
        <w:ind w:left="300" w:firstLine="567"/>
        <w:jc w:val="both"/>
        <w:rPr>
          <w:rFonts w:eastAsia="Times New Roman" w:cstheme="minorHAnsi"/>
          <w:color w:val="33251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332510"/>
          <w:sz w:val="28"/>
          <w:szCs w:val="28"/>
          <w:lang w:eastAsia="ru-RU"/>
        </w:rPr>
        <w:t>дальнейшее развитие проблемы в современных условиях;</w:t>
      </w:r>
    </w:p>
    <w:p w14:paraId="7D4A2B36" w14:textId="77777777" w:rsidR="005E6763" w:rsidRPr="00A758ED" w:rsidRDefault="005E6763" w:rsidP="005E6763">
      <w:pPr>
        <w:numPr>
          <w:ilvl w:val="0"/>
          <w:numId w:val="4"/>
        </w:numPr>
        <w:shd w:val="clear" w:color="auto" w:fill="FFFFFF"/>
        <w:spacing w:after="0" w:line="384" w:lineRule="atLeast"/>
        <w:ind w:left="300" w:firstLine="567"/>
        <w:jc w:val="both"/>
        <w:rPr>
          <w:rFonts w:eastAsia="Times New Roman" w:cstheme="minorHAnsi"/>
          <w:color w:val="33251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332510"/>
          <w:sz w:val="28"/>
          <w:szCs w:val="28"/>
          <w:lang w:eastAsia="ru-RU"/>
        </w:rPr>
        <w:lastRenderedPageBreak/>
        <w:t>своя точка зрения в вопросе, по которому нет единого мнения;</w:t>
      </w:r>
    </w:p>
    <w:p w14:paraId="2168AD75" w14:textId="77777777" w:rsidR="005E6763" w:rsidRPr="00A758ED" w:rsidRDefault="005E6763" w:rsidP="005E6763">
      <w:pPr>
        <w:numPr>
          <w:ilvl w:val="0"/>
          <w:numId w:val="4"/>
        </w:numPr>
        <w:shd w:val="clear" w:color="auto" w:fill="FFFFFF"/>
        <w:spacing w:after="0" w:line="384" w:lineRule="atLeast"/>
        <w:ind w:left="300" w:firstLine="567"/>
        <w:jc w:val="both"/>
        <w:rPr>
          <w:rFonts w:eastAsia="Times New Roman" w:cstheme="minorHAnsi"/>
          <w:color w:val="33251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332510"/>
          <w:sz w:val="28"/>
          <w:szCs w:val="28"/>
          <w:lang w:eastAsia="ru-RU"/>
        </w:rPr>
        <w:t>обобщение накопленного опыта;</w:t>
      </w:r>
    </w:p>
    <w:p w14:paraId="47D31847" w14:textId="77777777" w:rsidR="005E6763" w:rsidRPr="00A758ED" w:rsidRDefault="005E6763" w:rsidP="005E6763">
      <w:pPr>
        <w:numPr>
          <w:ilvl w:val="0"/>
          <w:numId w:val="4"/>
        </w:numPr>
        <w:shd w:val="clear" w:color="auto" w:fill="FFFFFF"/>
        <w:spacing w:after="0" w:line="384" w:lineRule="atLeast"/>
        <w:ind w:left="300" w:firstLine="567"/>
        <w:jc w:val="both"/>
        <w:rPr>
          <w:rFonts w:eastAsia="Times New Roman" w:cstheme="minorHAnsi"/>
          <w:color w:val="33251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332510"/>
          <w:sz w:val="28"/>
          <w:szCs w:val="28"/>
          <w:lang w:eastAsia="ru-RU"/>
        </w:rPr>
        <w:t>суммирование и продвижение знаний по основному вопросу;</w:t>
      </w:r>
    </w:p>
    <w:p w14:paraId="08572D2B" w14:textId="77777777" w:rsidR="005E6763" w:rsidRPr="00A758ED" w:rsidRDefault="005E6763" w:rsidP="005E6763">
      <w:pPr>
        <w:numPr>
          <w:ilvl w:val="0"/>
          <w:numId w:val="4"/>
        </w:numPr>
        <w:shd w:val="clear" w:color="auto" w:fill="FFFFFF"/>
        <w:spacing w:after="0" w:line="384" w:lineRule="atLeast"/>
        <w:ind w:left="300" w:firstLine="567"/>
        <w:jc w:val="both"/>
        <w:rPr>
          <w:rFonts w:eastAsia="Times New Roman" w:cstheme="minorHAnsi"/>
          <w:color w:val="33251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332510"/>
          <w:sz w:val="28"/>
          <w:szCs w:val="28"/>
          <w:lang w:eastAsia="ru-RU"/>
        </w:rPr>
        <w:t>постановка новых проблем с целью привлечения внимания общественности.</w:t>
      </w:r>
    </w:p>
    <w:p w14:paraId="136C8824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При написании индивидуального проекта актуальность исследовательской работы может состоять в необходимости получения новых данных, проверки совсем новых методов и т.п. Часто в исследовательском проекте вместе со словом "актуальность" используют слово "новизна" исследования.</w:t>
      </w:r>
    </w:p>
    <w:p w14:paraId="45AF856D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outlineLvl w:val="1"/>
        <w:rPr>
          <w:rFonts w:eastAsia="Times New Roman" w:cstheme="minorHAnsi"/>
          <w:color w:val="856129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856129"/>
          <w:sz w:val="28"/>
          <w:szCs w:val="28"/>
          <w:lang w:eastAsia="ru-RU"/>
        </w:rPr>
        <w:t>Примеры обоснования актуальности темы исследования</w:t>
      </w:r>
    </w:p>
    <w:p w14:paraId="799E70D9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1. </w:t>
      </w:r>
      <w:r w:rsidRPr="00A758ED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Актуальность: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 тема актуальна в связи с высоким падением рождаемости в селе. Раньше в нашем поселке был обычай иметь много детей, неимение детей считалось самым большим несчастьем и рассматривалось как наказание.</w:t>
      </w:r>
    </w:p>
    <w:p w14:paraId="4E5C3542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2. Трудно, очень трудно, даже на миг представить, что теперь на пустынном предгорье правого берега реки кипела и бурлила когда-то жизнь десятков тысяч людей. Жизнь, полная опасностей, превратностей судьбы, жизнь землепроходцев, воинов, дипломатов, торговцев, учителей и рабочих. Этот город сыграл в исторической судьбе области прогрессивную роль. Многое пришлось испытать и видеть нашему городу, он знал славу взлета и горечь падения. Поэтому исследование истории моего города, его славной страницы в истории - </w:t>
      </w:r>
      <w:r w:rsidRPr="00A758E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актуальная тема для изучения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 культурного наследия и краеведения нашей области.</w:t>
      </w:r>
    </w:p>
    <w:p w14:paraId="42740BB4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3. СМС придумали в начале 90-х годов специалисты одной английской компании. В Англии СМС настолько популярны, что для них появилось даже отдельное слово: "</w:t>
      </w:r>
      <w:proofErr w:type="spellStart"/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texting</w:t>
      </w:r>
      <w:proofErr w:type="spellEnd"/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" и глагол: "</w:t>
      </w:r>
      <w:proofErr w:type="spellStart"/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to</w:t>
      </w:r>
      <w:proofErr w:type="spellEnd"/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text</w:t>
      </w:r>
      <w:proofErr w:type="spellEnd"/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". Популярность приводит к хорошим заработкам. И за кажущейся дешевизной </w:t>
      </w:r>
      <w:proofErr w:type="spellStart"/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СМСок</w:t>
      </w:r>
      <w:proofErr w:type="spellEnd"/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стоят грандиозные доходы тех, кто эти услуги предлагает. СМС - индустрия растет и растет. СМС можно посылать по телефону, через сеть, через КПК.</w:t>
      </w:r>
    </w:p>
    <w:p w14:paraId="78F1D35A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Стоит ли удивляться, что количество СМС - зависимых людей становится все больше. А некоторые даже идут на рекорды. Так, недавно в печати появилось сообщение, что житель Индии отправил за месяц почти двести тысяч СМС. В октябре прошлого года доктор Марк </w:t>
      </w:r>
      <w:proofErr w:type="spellStart"/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Коллинс</w:t>
      </w:r>
      <w:proofErr w:type="spellEnd"/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вдруг стал известен всему миру. И все благодаря невиданному расстройству – зависимости от СМС. Поэтому </w:t>
      </w:r>
      <w:r w:rsidRPr="00A758E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изучение данной темы актуально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7046112A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4. Это призыв души девочки – воспитанницы детского дома. Каждый ребенок, оставшийся без попечения родителей, оказавшийся в трудной жизненной ситуации, как бы тепло и уютно не было в детском доме, мечтает о любящей, заботливой семье, о будущем и верит, что мечта осуществится. В нашей области проживает 4375 детей-сирот и детей, оставшихся без попечения родителей.</w:t>
      </w:r>
    </w:p>
    <w:p w14:paraId="4B0D60A2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 настоящее время в образовательных и социальных учреждениях воспитывается 1012 детей-сирот и детей, оставшихся без попечения родителей, устроены в замещающие семьи 3363 ребенка. На сегодняшний день одной из приоритетных форм жизнеустройства детей-сирот является устройство их в приемные семьи. В сложившейся ситуации наряду с понятием сирота, появляется и укрепляется понятие социальный сирота. Социальный сирота - это ребенок, который имеет биологических 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родителей, но они по каким-то причинам не занимаются воспитанием ребенка и не заботятся о нем.</w:t>
      </w:r>
    </w:p>
    <w:p w14:paraId="5B4101BD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Дети-сироты, дети, оставшиеся, без попечения родителей и не получившие положительного опыта семейной жизни не могут создать здоровую полноценную семью. Они часто повторяют судьбу своих родителей, лишаясь родительских прав, тем самым расширяя поле социального сиротства. Проблема сиротства сегодня — это актуальнейшая из проблем современной действительности нашей страны.</w:t>
      </w:r>
    </w:p>
    <w:p w14:paraId="67EC9629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5. </w:t>
      </w:r>
      <w:r w:rsidRPr="00A758E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Актуальность моей исследовательской работы заключается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 в том, что у всех детей возникает проблема, когда надо выучить большой объем информации. А играть всем детям нравится, поэтому я решила превратить скучное в интересное и увлекательное.</w:t>
      </w:r>
    </w:p>
    <w:p w14:paraId="7A498F50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6. По статистическим данным в России происходит резкое ухудшение здоровья детей. 30-35% детей, поступающих в школу, уже имеют хронические заболевания. За годы обучения в школе в 5 раз возрастает число детей с нарушениями опорно-двигательного аппарата. Существует много факторов, влияющих на такие нарушения здоровья. Считается, что ученик начальных классов не должен поднимать тяжести более 1/10 своего собственного веса.</w:t>
      </w:r>
    </w:p>
    <w:p w14:paraId="730BE9E5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Изучая </w:t>
      </w:r>
      <w:proofErr w:type="gramStart"/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тему «Масса тела»</w:t>
      </w:r>
      <w:proofErr w:type="gramEnd"/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я выполняла практическую работу: измеряла массу разных тел, и очень заинтересовалась, почему масса такая разная. Учитель предложил мне исследовать этот вопрос, проверить, соответствуют ли рюкзаки, которые носят наши одноклассники данным требованиям. Так как здоровье ребенка всегда имеет большое значение и ценность для родителей и общества в целом, </w:t>
      </w:r>
      <w:r w:rsidRPr="00A758E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моя исследовательская работа актуальна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2B18DD85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7. Я считаю, что исследований, посвященных изучению диалектизмов как стилистического средства, недостаточно. Специальных исследований, посвященных изучению диалектизмов в творчестве В.П. Астафьева нет. Поэтому, </w:t>
      </w:r>
      <w:r w:rsidRPr="00A758E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считаю свой исследовательский проект актуальным</w:t>
      </w: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73F6FD5F" w14:textId="77777777" w:rsidR="005E6763" w:rsidRPr="00A758ED" w:rsidRDefault="005E6763" w:rsidP="005E676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758ED">
        <w:rPr>
          <w:rFonts w:eastAsia="Times New Roman" w:cstheme="minorHAnsi"/>
          <w:color w:val="000000"/>
          <w:sz w:val="28"/>
          <w:szCs w:val="28"/>
          <w:lang w:eastAsia="ru-RU"/>
        </w:rPr>
        <w:t>8. В зеленой зоне поселка с каждым годом увеличивается число пораженных насекомыми и их личинками деревьев. Есть необходимость в сохранении, восстановлении и расширении зеленого массива. Так как рыжие лесные муравьи являются "санитарами" леса и могут помочь его сохранению, проведение моего исследования в рамках проекта актуально.</w:t>
      </w:r>
    </w:p>
    <w:p w14:paraId="65631F58" w14:textId="77777777" w:rsidR="005E6763" w:rsidRPr="002F2215" w:rsidRDefault="005E6763" w:rsidP="005E6763">
      <w:pPr>
        <w:pStyle w:val="2"/>
        <w:spacing w:before="240" w:beforeAutospacing="0" w:after="240" w:afterAutospacing="0"/>
        <w:jc w:val="center"/>
        <w:rPr>
          <w:rFonts w:asciiTheme="minorHAnsi" w:hAnsiTheme="minorHAnsi" w:cstheme="minorHAnsi"/>
          <w:color w:val="0000FF"/>
          <w:sz w:val="32"/>
        </w:rPr>
      </w:pPr>
      <w:bookmarkStart w:id="9" w:name="_Цель_исследовательской_работы"/>
      <w:bookmarkEnd w:id="9"/>
      <w:r>
        <w:rPr>
          <w:rFonts w:cstheme="minorHAnsi"/>
          <w:sz w:val="32"/>
          <w:szCs w:val="28"/>
        </w:rPr>
        <w:br w:type="page"/>
      </w:r>
      <w:hyperlink r:id="rId5" w:tooltip="Цель исследовательской работы" w:history="1">
        <w:r w:rsidRPr="002F2215">
          <w:rPr>
            <w:color w:val="0000FF"/>
            <w:sz w:val="32"/>
          </w:rPr>
          <w:t>Цель исследовательской работы</w:t>
        </w:r>
      </w:hyperlink>
    </w:p>
    <w:p w14:paraId="26B65A4C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Научиться ребенку грамотно формулировать цель исследовательской работы или проекта очень важно, так как это позволит школьнику в дальнейшем четко и в нескольких предложениях ставить перед собой различные цели и достигать их, за какое бы дело он не взялся. Как грамотно сформулировать цель исследовательской работы мы объясним и покажем.</w:t>
      </w:r>
    </w:p>
    <w:p w14:paraId="3CB2DB98" w14:textId="77777777" w:rsidR="005E6763" w:rsidRPr="002F2215" w:rsidRDefault="005E6763" w:rsidP="005E6763">
      <w:pPr>
        <w:shd w:val="clear" w:color="auto" w:fill="FFFFFF"/>
        <w:spacing w:after="0"/>
        <w:ind w:firstLine="567"/>
        <w:jc w:val="both"/>
        <w:rPr>
          <w:rFonts w:cstheme="minorHAnsi"/>
          <w:color w:val="000000"/>
          <w:sz w:val="28"/>
          <w:szCs w:val="28"/>
        </w:rPr>
      </w:pPr>
      <w:r w:rsidRPr="002F2215">
        <w:rPr>
          <w:rFonts w:cstheme="minorHAnsi"/>
          <w:color w:val="000000"/>
          <w:sz w:val="28"/>
          <w:szCs w:val="28"/>
        </w:rPr>
        <w:br/>
        <w:t>Итак, </w:t>
      </w:r>
      <w:r w:rsidRPr="002F2215">
        <w:rPr>
          <w:rStyle w:val="a5"/>
          <w:rFonts w:cstheme="minorHAnsi"/>
          <w:color w:val="000000"/>
          <w:sz w:val="28"/>
          <w:szCs w:val="28"/>
        </w:rPr>
        <w:t>цель исследовательской работы</w:t>
      </w:r>
      <w:r w:rsidRPr="002F2215">
        <w:rPr>
          <w:rFonts w:cstheme="minorHAnsi"/>
          <w:color w:val="000000"/>
          <w:sz w:val="28"/>
          <w:szCs w:val="28"/>
        </w:rPr>
        <w:t> - это желаемый конечный результат, который планирует достичь учащийся в итоге своего исследования в рамках выбранной темы проекта. В ходе проведения научно-исследовательской работы описываются действия, направленные на реализацию поставленной цели.</w:t>
      </w:r>
    </w:p>
    <w:p w14:paraId="349F22B9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Цель описывается учащимся во </w:t>
      </w:r>
      <w:r w:rsidRPr="005E6763">
        <w:rPr>
          <w:rFonts w:asciiTheme="minorHAnsi" w:hAnsiTheme="minorHAnsi" w:cstheme="minorHAnsi"/>
          <w:color w:val="000000"/>
          <w:sz w:val="28"/>
          <w:szCs w:val="28"/>
        </w:rPr>
        <w:t>Введении исследовательской работы</w:t>
      </w:r>
      <w:r w:rsidRPr="002F2215">
        <w:rPr>
          <w:rFonts w:asciiTheme="minorHAnsi" w:hAnsiTheme="minorHAnsi" w:cstheme="minorHAnsi"/>
          <w:color w:val="000000"/>
          <w:sz w:val="28"/>
          <w:szCs w:val="28"/>
        </w:rPr>
        <w:t> простыми словами и одним-двумя предложениями!</w:t>
      </w:r>
    </w:p>
    <w:p w14:paraId="5803D824" w14:textId="77777777" w:rsidR="005E6763" w:rsidRPr="002F2215" w:rsidRDefault="005E6763" w:rsidP="005E6763">
      <w:pPr>
        <w:pStyle w:val="3"/>
        <w:shd w:val="clear" w:color="auto" w:fill="FFFFFF"/>
        <w:spacing w:before="240" w:beforeAutospacing="0" w:after="24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t>Простая схема составления цели исследовательской работы (проекта)</w:t>
      </w:r>
    </w:p>
    <w:p w14:paraId="2687BB1D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1. </w:t>
      </w:r>
      <w:ins w:id="10" w:author="Unknown">
        <w:r w:rsidRPr="002F2215">
          <w:rPr>
            <w:rFonts w:asciiTheme="minorHAnsi" w:hAnsiTheme="minorHAnsi" w:cstheme="minorHAnsi"/>
            <w:color w:val="000000"/>
            <w:sz w:val="28"/>
            <w:szCs w:val="28"/>
          </w:rPr>
          <w:t>Выберите одно из слов, которое больше подходит к тому, что вы исследуете:</w:t>
        </w:r>
      </w:ins>
      <w:r w:rsidRPr="002F2215">
        <w:rPr>
          <w:rFonts w:asciiTheme="minorHAnsi" w:hAnsiTheme="minorHAnsi" w:cstheme="minorHAnsi"/>
          <w:color w:val="000000"/>
          <w:sz w:val="28"/>
          <w:szCs w:val="28"/>
        </w:rPr>
        <w:br/>
        <w:t>изучить, исследовать, выяснить, выявить, определить, проанализировать, установить, показать, проверить, привлечь к проблеме, обосновать, обобщить, описать, узнать и др.</w:t>
      </w:r>
    </w:p>
    <w:p w14:paraId="40221FCD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2. Справа добавьте название вашего объекта исследования (того, что вы исследуете, за кем или чем наблюдаете, что изучаете).</w:t>
      </w:r>
    </w:p>
    <w:p w14:paraId="782AD442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ins w:id="11" w:author="Unknown">
        <w:r w:rsidRPr="002F2215">
          <w:rPr>
            <w:rFonts w:asciiTheme="minorHAnsi" w:hAnsiTheme="minorHAnsi" w:cstheme="minorHAnsi"/>
            <w:color w:val="000000"/>
            <w:sz w:val="28"/>
            <w:szCs w:val="28"/>
          </w:rPr>
          <w:t>Полученная формулировка цели в исследовательской работе записывается так:</w:t>
        </w:r>
      </w:ins>
    </w:p>
    <w:p w14:paraId="1E1DF18C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Style w:val="a5"/>
          <w:rFonts w:asciiTheme="minorHAnsi" w:eastAsiaTheme="majorEastAsia" w:hAnsiTheme="minorHAnsi" w:cstheme="minorHAnsi"/>
          <w:color w:val="000000"/>
          <w:sz w:val="28"/>
          <w:szCs w:val="28"/>
        </w:rPr>
        <w:t>Цель исследовательской работы:</w:t>
      </w:r>
      <w:r w:rsidRPr="002F2215">
        <w:rPr>
          <w:rFonts w:asciiTheme="minorHAnsi" w:hAnsiTheme="minorHAnsi" w:cstheme="minorHAnsi"/>
          <w:color w:val="000000"/>
          <w:sz w:val="28"/>
          <w:szCs w:val="28"/>
        </w:rPr>
        <w:t> исследовать влияние пластиковых бутылок на экологию окружающей среды.</w:t>
      </w:r>
    </w:p>
    <w:p w14:paraId="7DC84E37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ins w:id="12" w:author="Unknown">
        <w:r w:rsidRPr="002F2215">
          <w:rPr>
            <w:rFonts w:asciiTheme="minorHAnsi" w:hAnsiTheme="minorHAnsi" w:cstheme="minorHAnsi"/>
            <w:color w:val="000000"/>
            <w:sz w:val="28"/>
            <w:szCs w:val="28"/>
          </w:rPr>
          <w:t>Можно так:</w:t>
        </w:r>
      </w:ins>
    </w:p>
    <w:p w14:paraId="086D8354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Style w:val="a5"/>
          <w:rFonts w:asciiTheme="minorHAnsi" w:eastAsiaTheme="majorEastAsia" w:hAnsiTheme="minorHAnsi" w:cstheme="minorHAnsi"/>
          <w:color w:val="000000"/>
          <w:sz w:val="28"/>
          <w:szCs w:val="28"/>
        </w:rPr>
        <w:t>Цель моей исследовательской работы:</w:t>
      </w:r>
      <w:r w:rsidRPr="002F2215">
        <w:rPr>
          <w:rFonts w:asciiTheme="minorHAnsi" w:hAnsiTheme="minorHAnsi" w:cstheme="minorHAnsi"/>
          <w:color w:val="000000"/>
          <w:sz w:val="28"/>
          <w:szCs w:val="28"/>
        </w:rPr>
        <w:t> изучить пищевой рацион школьников начальных классов.</w:t>
      </w:r>
    </w:p>
    <w:p w14:paraId="6C53DDFE" w14:textId="77777777" w:rsidR="005E6763" w:rsidRPr="002F2215" w:rsidRDefault="005E6763" w:rsidP="005E6763">
      <w:pPr>
        <w:pStyle w:val="3"/>
        <w:shd w:val="clear" w:color="auto" w:fill="FFFFFF"/>
        <w:spacing w:before="240" w:beforeAutospacing="0" w:after="24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t>Примеры формулировок цели исследовательской работы</w:t>
      </w:r>
    </w:p>
    <w:p w14:paraId="6878471E" w14:textId="77777777" w:rsidR="005E6763" w:rsidRPr="002F2215" w:rsidRDefault="005E6763" w:rsidP="005E6763">
      <w:pPr>
        <w:numPr>
          <w:ilvl w:val="0"/>
          <w:numId w:val="5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Исследовать</w:t>
      </w:r>
      <w:r w:rsidRPr="002F2215">
        <w:rPr>
          <w:rFonts w:cstheme="minorHAnsi"/>
          <w:color w:val="332510"/>
          <w:sz w:val="28"/>
          <w:szCs w:val="28"/>
        </w:rPr>
        <w:t> названия улиц нашего села и продемонстрировать уличные достопримечательности.</w:t>
      </w:r>
    </w:p>
    <w:p w14:paraId="694D2ED3" w14:textId="77777777" w:rsidR="005E6763" w:rsidRPr="002F2215" w:rsidRDefault="005E6763" w:rsidP="005E6763">
      <w:pPr>
        <w:numPr>
          <w:ilvl w:val="0"/>
          <w:numId w:val="5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Исследовать основные параметры микроклимата кабинетов школы.</w:t>
      </w:r>
    </w:p>
    <w:p w14:paraId="510A4831" w14:textId="77777777" w:rsidR="005E6763" w:rsidRPr="002F2215" w:rsidRDefault="005E6763" w:rsidP="005E6763">
      <w:pPr>
        <w:numPr>
          <w:ilvl w:val="0"/>
          <w:numId w:val="5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Исследование содержания железа и меди в продуктах питания, употребляемых нами ежедневно.</w:t>
      </w:r>
    </w:p>
    <w:p w14:paraId="12805D17" w14:textId="77777777" w:rsidR="005E6763" w:rsidRPr="002F2215" w:rsidRDefault="005E6763" w:rsidP="005E6763">
      <w:pPr>
        <w:numPr>
          <w:ilvl w:val="0"/>
          <w:numId w:val="5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Исследование истории и роли города в истории страны на ее восточных рубежах.</w:t>
      </w:r>
    </w:p>
    <w:p w14:paraId="617FF44D" w14:textId="77777777" w:rsidR="005E6763" w:rsidRPr="002F2215" w:rsidRDefault="005E6763" w:rsidP="005E6763">
      <w:pPr>
        <w:numPr>
          <w:ilvl w:val="0"/>
          <w:numId w:val="5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Исследовать и узнать легенды и мифы о горах, являющимися местом поклонения местного народа</w:t>
      </w:r>
    </w:p>
    <w:p w14:paraId="04CC099D" w14:textId="77777777" w:rsidR="005E6763" w:rsidRPr="002F2215" w:rsidRDefault="005E6763" w:rsidP="005E6763">
      <w:pPr>
        <w:numPr>
          <w:ilvl w:val="0"/>
          <w:numId w:val="5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Исследовать значение пластиковых бутылок в жизни человека и природы.</w:t>
      </w:r>
    </w:p>
    <w:p w14:paraId="22998522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Изучить</w:t>
      </w:r>
      <w:r w:rsidRPr="002F2215">
        <w:rPr>
          <w:rFonts w:cstheme="minorHAnsi"/>
          <w:color w:val="332510"/>
          <w:sz w:val="28"/>
          <w:szCs w:val="28"/>
        </w:rPr>
        <w:t> процесс выращивания кристаллов из соли и медного купороса</w:t>
      </w:r>
    </w:p>
    <w:p w14:paraId="76952C8F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Изучить поведение детенышей серых балтийских тюленей в условиях вольерного содержания в зоопарке.</w:t>
      </w:r>
    </w:p>
    <w:p w14:paraId="53DB6787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lastRenderedPageBreak/>
        <w:t>Изучить проблему социального сиротства и как в частности эти вопросы решаются в нашем районе.</w:t>
      </w:r>
    </w:p>
    <w:p w14:paraId="231F905E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Изучить пищевой рацион школьников – старшеклассников.</w:t>
      </w:r>
    </w:p>
    <w:p w14:paraId="0CF23653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Изучить проблему появления социального сиротства.</w:t>
      </w:r>
    </w:p>
    <w:p w14:paraId="431ACF44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Изучить влияние парной бани на оздоровление.</w:t>
      </w:r>
    </w:p>
    <w:p w14:paraId="768E379F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Изучить условия Центра социальной помощи семье и детям нашего города, где пребывают дети - социальные сироты.</w:t>
      </w:r>
    </w:p>
    <w:p w14:paraId="48F8B962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Изучить жизнь пчёл, их поведение, взаимоотношения и деятельность.</w:t>
      </w:r>
    </w:p>
    <w:p w14:paraId="08ECD0BA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Изучить особенности соли, её свойства, качества и применение.</w:t>
      </w:r>
    </w:p>
    <w:p w14:paraId="0010272C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Изучить различные способы отбора корней в тригонометрических уравнениях и системах.</w:t>
      </w:r>
    </w:p>
    <w:p w14:paraId="06BB6DEC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Изучить силу трения и ее влияние на жизнь человека.</w:t>
      </w:r>
    </w:p>
    <w:p w14:paraId="5F74AD48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Изучить виды грибов и их значение в окружающей среде.</w:t>
      </w:r>
    </w:p>
    <w:p w14:paraId="1A2893A5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Изучить особенности повести "Башкирская русалка", связанные с ее фольклорной основой и с развивающимися в ней традициями натуральной школы.</w:t>
      </w:r>
    </w:p>
    <w:p w14:paraId="21B4E534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Изучить такие экономические явления как инфляция и дефляция.</w:t>
      </w:r>
    </w:p>
    <w:p w14:paraId="33C9C193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Изучить использование чисел в пословицах и поговорках.</w:t>
      </w:r>
    </w:p>
    <w:p w14:paraId="5E13FB65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Изучение рациона питания школьника.</w:t>
      </w:r>
    </w:p>
    <w:p w14:paraId="3FA0271C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Изучение характера поселений рыжего лесного муравья в нашем лесничестве и оценка экологического состояния леса.</w:t>
      </w:r>
    </w:p>
    <w:p w14:paraId="7E0939B4" w14:textId="77777777" w:rsidR="005E6763" w:rsidRPr="002F2215" w:rsidRDefault="005E6763" w:rsidP="005E6763">
      <w:pPr>
        <w:numPr>
          <w:ilvl w:val="0"/>
          <w:numId w:val="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Изучение пищевых добавок в продуктах питания и их влияние на здоровье человека.</w:t>
      </w:r>
    </w:p>
    <w:p w14:paraId="42F7BB1B" w14:textId="77777777" w:rsidR="005E6763" w:rsidRPr="002F2215" w:rsidRDefault="005E6763" w:rsidP="005E6763">
      <w:pPr>
        <w:numPr>
          <w:ilvl w:val="0"/>
          <w:numId w:val="7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Выявить</w:t>
      </w:r>
      <w:r w:rsidRPr="002F2215">
        <w:rPr>
          <w:rFonts w:cstheme="minorHAnsi"/>
          <w:color w:val="332510"/>
          <w:sz w:val="28"/>
          <w:szCs w:val="28"/>
        </w:rPr>
        <w:t> влияние СМС-мании на психику человека.</w:t>
      </w:r>
    </w:p>
    <w:p w14:paraId="34D1D972" w14:textId="77777777" w:rsidR="005E6763" w:rsidRPr="002F2215" w:rsidRDefault="005E6763" w:rsidP="005E6763">
      <w:pPr>
        <w:numPr>
          <w:ilvl w:val="0"/>
          <w:numId w:val="7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Выявить влияние веса рюкзака школьника на состояние его здоровья.</w:t>
      </w:r>
    </w:p>
    <w:p w14:paraId="718FADB2" w14:textId="77777777" w:rsidR="005E6763" w:rsidRPr="002F2215" w:rsidRDefault="005E6763" w:rsidP="005E6763">
      <w:pPr>
        <w:numPr>
          <w:ilvl w:val="0"/>
          <w:numId w:val="7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 xml:space="preserve">Выявить условия, необходимые для произрастания спор плесневого гриба </w:t>
      </w:r>
      <w:proofErr w:type="spellStart"/>
      <w:r w:rsidRPr="002F2215">
        <w:rPr>
          <w:rFonts w:cstheme="minorHAnsi"/>
          <w:color w:val="332510"/>
          <w:sz w:val="28"/>
          <w:szCs w:val="28"/>
        </w:rPr>
        <w:t>мукора</w:t>
      </w:r>
      <w:proofErr w:type="spellEnd"/>
      <w:r w:rsidRPr="002F2215">
        <w:rPr>
          <w:rFonts w:cstheme="minorHAnsi"/>
          <w:color w:val="332510"/>
          <w:sz w:val="28"/>
          <w:szCs w:val="28"/>
        </w:rPr>
        <w:t>.</w:t>
      </w:r>
    </w:p>
    <w:p w14:paraId="30078A37" w14:textId="77777777" w:rsidR="005E6763" w:rsidRPr="002F2215" w:rsidRDefault="005E6763" w:rsidP="005E6763">
      <w:pPr>
        <w:numPr>
          <w:ilvl w:val="0"/>
          <w:numId w:val="7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Выявить закономерности явления ...</w:t>
      </w:r>
    </w:p>
    <w:p w14:paraId="2C4E1FE5" w14:textId="77777777" w:rsidR="005E6763" w:rsidRPr="002F2215" w:rsidRDefault="005E6763" w:rsidP="005E6763">
      <w:pPr>
        <w:numPr>
          <w:ilvl w:val="0"/>
          <w:numId w:val="8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Определить</w:t>
      </w:r>
      <w:r w:rsidRPr="002F2215">
        <w:rPr>
          <w:rFonts w:cstheme="minorHAnsi"/>
          <w:color w:val="332510"/>
          <w:sz w:val="28"/>
          <w:szCs w:val="28"/>
        </w:rPr>
        <w:t> зависимость от СМС среди учащихся и учителей школы.</w:t>
      </w:r>
    </w:p>
    <w:p w14:paraId="4C2A6BB5" w14:textId="77777777" w:rsidR="005E6763" w:rsidRPr="002F2215" w:rsidRDefault="005E6763" w:rsidP="005E6763">
      <w:pPr>
        <w:numPr>
          <w:ilvl w:val="0"/>
          <w:numId w:val="8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 xml:space="preserve">Определить фирму - производитель, </w:t>
      </w:r>
      <w:r w:rsidR="00A7206C" w:rsidRPr="002F2215">
        <w:rPr>
          <w:rFonts w:cstheme="minorHAnsi"/>
          <w:color w:val="332510"/>
          <w:sz w:val="28"/>
          <w:szCs w:val="28"/>
        </w:rPr>
        <w:t>выпускающую яблочные соки,</w:t>
      </w:r>
      <w:r w:rsidRPr="002F2215">
        <w:rPr>
          <w:rFonts w:cstheme="minorHAnsi"/>
          <w:color w:val="332510"/>
          <w:sz w:val="28"/>
          <w:szCs w:val="28"/>
        </w:rPr>
        <w:t xml:space="preserve"> соответствующие нормативам по содержанию железа и меди.</w:t>
      </w:r>
    </w:p>
    <w:p w14:paraId="1272DE97" w14:textId="77777777" w:rsidR="005E6763" w:rsidRPr="002F2215" w:rsidRDefault="005E6763" w:rsidP="005E6763">
      <w:pPr>
        <w:numPr>
          <w:ilvl w:val="0"/>
          <w:numId w:val="8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Определить сходство людей и птиц.</w:t>
      </w:r>
    </w:p>
    <w:p w14:paraId="5BD2068B" w14:textId="77777777" w:rsidR="005E6763" w:rsidRPr="002F2215" w:rsidRDefault="005E6763" w:rsidP="005E6763">
      <w:pPr>
        <w:numPr>
          <w:ilvl w:val="0"/>
          <w:numId w:val="8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Определение причин нарушения осанки у детей-подростков.</w:t>
      </w:r>
    </w:p>
    <w:p w14:paraId="2351EB79" w14:textId="77777777" w:rsidR="005E6763" w:rsidRPr="002F2215" w:rsidRDefault="005E6763" w:rsidP="005E6763">
      <w:pPr>
        <w:numPr>
          <w:ilvl w:val="0"/>
          <w:numId w:val="8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Определить роль птиц в жизни людей.</w:t>
      </w:r>
    </w:p>
    <w:p w14:paraId="18C346CB" w14:textId="77777777" w:rsidR="005E6763" w:rsidRPr="002F2215" w:rsidRDefault="005E6763" w:rsidP="005E6763">
      <w:pPr>
        <w:numPr>
          <w:ilvl w:val="0"/>
          <w:numId w:val="8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Определение качества продуктов быстрого приготовления.</w:t>
      </w:r>
    </w:p>
    <w:p w14:paraId="167F9850" w14:textId="77777777" w:rsidR="005E6763" w:rsidRPr="002F2215" w:rsidRDefault="005E6763" w:rsidP="005E6763">
      <w:pPr>
        <w:numPr>
          <w:ilvl w:val="0"/>
          <w:numId w:val="8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Определение продуктов, не содержащих вредных пищевых добавок и продуктов, содержащих вредные пищевые добавки.</w:t>
      </w:r>
    </w:p>
    <w:p w14:paraId="3803023D" w14:textId="77777777" w:rsidR="005E6763" w:rsidRPr="002F2215" w:rsidRDefault="005E6763" w:rsidP="005E6763">
      <w:pPr>
        <w:numPr>
          <w:ilvl w:val="0"/>
          <w:numId w:val="9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Узнать</w:t>
      </w:r>
      <w:r w:rsidRPr="002F2215">
        <w:rPr>
          <w:rFonts w:cstheme="minorHAnsi"/>
          <w:color w:val="332510"/>
          <w:sz w:val="28"/>
          <w:szCs w:val="28"/>
        </w:rPr>
        <w:t> тайну невидимок и почувствовать себя волшебницей.</w:t>
      </w:r>
    </w:p>
    <w:p w14:paraId="6679BB72" w14:textId="77777777" w:rsidR="005E6763" w:rsidRPr="002F2215" w:rsidRDefault="005E6763" w:rsidP="005E6763">
      <w:pPr>
        <w:numPr>
          <w:ilvl w:val="0"/>
          <w:numId w:val="9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Узнать, почему хамелеон считается необычным животным.</w:t>
      </w:r>
    </w:p>
    <w:p w14:paraId="6718E3B9" w14:textId="77777777" w:rsidR="005E6763" w:rsidRPr="002F2215" w:rsidRDefault="005E6763" w:rsidP="005E6763">
      <w:pPr>
        <w:numPr>
          <w:ilvl w:val="0"/>
          <w:numId w:val="9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Узнать, что за птица напала на воробья, выявить особенности этой птицы.</w:t>
      </w:r>
    </w:p>
    <w:p w14:paraId="40E50BD8" w14:textId="77777777" w:rsidR="005E6763" w:rsidRPr="002F2215" w:rsidRDefault="005E6763" w:rsidP="005E6763">
      <w:pPr>
        <w:numPr>
          <w:ilvl w:val="0"/>
          <w:numId w:val="9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Узнать, почему именно орёл изображён на гербе России.</w:t>
      </w:r>
    </w:p>
    <w:p w14:paraId="2E043CEE" w14:textId="77777777" w:rsidR="005E6763" w:rsidRPr="002F2215" w:rsidRDefault="005E6763" w:rsidP="005E6763">
      <w:pPr>
        <w:numPr>
          <w:ilvl w:val="0"/>
          <w:numId w:val="9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Узнать, что такое Солнце и показать его значение в жизни человека.</w:t>
      </w:r>
    </w:p>
    <w:p w14:paraId="73A239AB" w14:textId="77777777" w:rsidR="005E6763" w:rsidRPr="002F2215" w:rsidRDefault="005E6763" w:rsidP="005E6763">
      <w:pPr>
        <w:numPr>
          <w:ilvl w:val="0"/>
          <w:numId w:val="10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Выяснить</w:t>
      </w:r>
      <w:r w:rsidRPr="002F2215">
        <w:rPr>
          <w:rFonts w:cstheme="minorHAnsi"/>
          <w:color w:val="332510"/>
          <w:sz w:val="28"/>
          <w:szCs w:val="28"/>
        </w:rPr>
        <w:t> секреты создания мультипликационных фильмов.</w:t>
      </w:r>
    </w:p>
    <w:p w14:paraId="318B52B4" w14:textId="77777777" w:rsidR="005E6763" w:rsidRPr="002F2215" w:rsidRDefault="005E6763" w:rsidP="005E6763">
      <w:pPr>
        <w:numPr>
          <w:ilvl w:val="0"/>
          <w:numId w:val="10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lastRenderedPageBreak/>
        <w:t>Выяснить, какими свойствами обладают магниты и как их используют люди.</w:t>
      </w:r>
    </w:p>
    <w:p w14:paraId="48F0875A" w14:textId="77777777" w:rsidR="005E6763" w:rsidRPr="002F2215" w:rsidRDefault="005E6763" w:rsidP="005E6763">
      <w:pPr>
        <w:numPr>
          <w:ilvl w:val="0"/>
          <w:numId w:val="10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</w:p>
    <w:p w14:paraId="4E8557DE" w14:textId="77777777" w:rsidR="005E6763" w:rsidRPr="002F2215" w:rsidRDefault="005E6763" w:rsidP="005E6763">
      <w:pPr>
        <w:numPr>
          <w:ilvl w:val="0"/>
          <w:numId w:val="11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Проанализировать</w:t>
      </w:r>
      <w:r w:rsidRPr="002F2215">
        <w:rPr>
          <w:rFonts w:cstheme="minorHAnsi"/>
          <w:color w:val="332510"/>
          <w:sz w:val="28"/>
          <w:szCs w:val="28"/>
        </w:rPr>
        <w:t> основные способы и механизмы решения проблем детей-сирот и детей, оставшихся без попечения родителей государством.</w:t>
      </w:r>
    </w:p>
    <w:p w14:paraId="6C88C71F" w14:textId="77777777" w:rsidR="005E6763" w:rsidRPr="002F2215" w:rsidRDefault="005E6763" w:rsidP="005E6763">
      <w:pPr>
        <w:numPr>
          <w:ilvl w:val="0"/>
          <w:numId w:val="11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Проанализировать особенности использования диалектной лексики в повести В.П. Астафьева «Последний поклон».</w:t>
      </w:r>
    </w:p>
    <w:p w14:paraId="564BEA8B" w14:textId="77777777" w:rsidR="005E6763" w:rsidRPr="002F2215" w:rsidRDefault="005E6763" w:rsidP="005E6763">
      <w:pPr>
        <w:numPr>
          <w:ilvl w:val="0"/>
          <w:numId w:val="11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</w:p>
    <w:p w14:paraId="3971C11F" w14:textId="77777777" w:rsidR="005E6763" w:rsidRPr="002F2215" w:rsidRDefault="005E6763" w:rsidP="005E6763">
      <w:pPr>
        <w:numPr>
          <w:ilvl w:val="0"/>
          <w:numId w:val="12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Показать</w:t>
      </w:r>
      <w:r w:rsidRPr="002F2215">
        <w:rPr>
          <w:rFonts w:cstheme="minorHAnsi"/>
          <w:color w:val="332510"/>
          <w:sz w:val="28"/>
          <w:szCs w:val="28"/>
        </w:rPr>
        <w:t> содержание нитратов и нитритов в продуктах питания.</w:t>
      </w:r>
    </w:p>
    <w:p w14:paraId="5C0A87F2" w14:textId="77777777" w:rsidR="005E6763" w:rsidRPr="002F2215" w:rsidRDefault="005E6763" w:rsidP="005E6763">
      <w:pPr>
        <w:numPr>
          <w:ilvl w:val="0"/>
          <w:numId w:val="12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Показать отражение исторических событий страны в творчестве моего прадедушки.</w:t>
      </w:r>
    </w:p>
    <w:p w14:paraId="1B0E25E9" w14:textId="77777777" w:rsidR="005E6763" w:rsidRPr="002F2215" w:rsidRDefault="005E6763" w:rsidP="005E6763">
      <w:pPr>
        <w:numPr>
          <w:ilvl w:val="0"/>
          <w:numId w:val="13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Привлечь</w:t>
      </w:r>
      <w:r w:rsidRPr="002F2215">
        <w:rPr>
          <w:rFonts w:cstheme="minorHAnsi"/>
          <w:color w:val="332510"/>
          <w:sz w:val="28"/>
          <w:szCs w:val="28"/>
        </w:rPr>
        <w:t> внимание учащихся к проблеме сохранения здоровья глаз и хорошего зрения.</w:t>
      </w:r>
    </w:p>
    <w:p w14:paraId="08D10AB4" w14:textId="77777777" w:rsidR="005E6763" w:rsidRPr="002F2215" w:rsidRDefault="005E6763" w:rsidP="005E6763">
      <w:pPr>
        <w:numPr>
          <w:ilvl w:val="0"/>
          <w:numId w:val="13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Привлечь к проблеме бездомных животных нашего города.</w:t>
      </w:r>
    </w:p>
    <w:p w14:paraId="56945190" w14:textId="77777777" w:rsidR="005E6763" w:rsidRPr="002F2215" w:rsidRDefault="005E6763" w:rsidP="005E6763">
      <w:pPr>
        <w:numPr>
          <w:ilvl w:val="0"/>
          <w:numId w:val="14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Доказать</w:t>
      </w:r>
      <w:r w:rsidRPr="002F2215">
        <w:rPr>
          <w:rFonts w:cstheme="minorHAnsi"/>
          <w:color w:val="332510"/>
          <w:sz w:val="28"/>
          <w:szCs w:val="28"/>
        </w:rPr>
        <w:t>, что среди растений встречаются хищники.</w:t>
      </w:r>
    </w:p>
    <w:p w14:paraId="1309E7AB" w14:textId="77777777" w:rsidR="005E6763" w:rsidRPr="002F2215" w:rsidRDefault="005E6763" w:rsidP="005E6763">
      <w:pPr>
        <w:numPr>
          <w:ilvl w:val="0"/>
          <w:numId w:val="14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</w:p>
    <w:p w14:paraId="7E09433D" w14:textId="77777777" w:rsidR="005E6763" w:rsidRPr="002F2215" w:rsidRDefault="005E6763" w:rsidP="005E6763">
      <w:pPr>
        <w:numPr>
          <w:ilvl w:val="0"/>
          <w:numId w:val="15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Познакомиться</w:t>
      </w:r>
      <w:r w:rsidRPr="002F2215">
        <w:rPr>
          <w:rFonts w:cstheme="minorHAnsi"/>
          <w:color w:val="332510"/>
          <w:sz w:val="28"/>
          <w:szCs w:val="28"/>
        </w:rPr>
        <w:t> с историей развития деревни, её жителями, традициями, т.к. с каждым годом становится все меньше жителей.</w:t>
      </w:r>
    </w:p>
    <w:p w14:paraId="44657D3C" w14:textId="77777777" w:rsidR="005E6763" w:rsidRPr="002F2215" w:rsidRDefault="005E6763" w:rsidP="005E6763">
      <w:pPr>
        <w:numPr>
          <w:ilvl w:val="0"/>
          <w:numId w:val="16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Проверить</w:t>
      </w:r>
      <w:r w:rsidRPr="002F2215">
        <w:rPr>
          <w:rFonts w:cstheme="minorHAnsi"/>
          <w:color w:val="332510"/>
          <w:sz w:val="28"/>
          <w:szCs w:val="28"/>
        </w:rPr>
        <w:t>: мороженое - это польза или вред?</w:t>
      </w:r>
    </w:p>
    <w:p w14:paraId="04824D3A" w14:textId="77777777" w:rsidR="005E6763" w:rsidRPr="002F2215" w:rsidRDefault="005E6763" w:rsidP="005E6763">
      <w:pPr>
        <w:numPr>
          <w:ilvl w:val="0"/>
          <w:numId w:val="17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Прогнозирование</w:t>
      </w:r>
      <w:r w:rsidRPr="002F2215">
        <w:rPr>
          <w:rFonts w:cstheme="minorHAnsi"/>
          <w:color w:val="332510"/>
          <w:sz w:val="28"/>
          <w:szCs w:val="28"/>
        </w:rPr>
        <w:t> вероятности заболевания при неправильном питании.</w:t>
      </w:r>
    </w:p>
    <w:p w14:paraId="15D9692A" w14:textId="77777777" w:rsidR="005E6763" w:rsidRPr="002F2215" w:rsidRDefault="005E6763" w:rsidP="005E6763">
      <w:pPr>
        <w:numPr>
          <w:ilvl w:val="0"/>
          <w:numId w:val="18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Обоснование</w:t>
      </w:r>
      <w:r w:rsidRPr="002F2215">
        <w:rPr>
          <w:rFonts w:cstheme="minorHAnsi"/>
          <w:color w:val="332510"/>
          <w:sz w:val="28"/>
          <w:szCs w:val="28"/>
        </w:rPr>
        <w:t> оправданного употребления компьютерного сленга и выявление его распространения в речи современной молодёжи.</w:t>
      </w:r>
    </w:p>
    <w:p w14:paraId="50A4217C" w14:textId="77777777" w:rsidR="005E6763" w:rsidRPr="002F2215" w:rsidRDefault="005E6763" w:rsidP="005E6763">
      <w:pPr>
        <w:numPr>
          <w:ilvl w:val="0"/>
          <w:numId w:val="19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Обобщить</w:t>
      </w:r>
      <w:r w:rsidRPr="002F2215">
        <w:rPr>
          <w:rFonts w:cstheme="minorHAnsi"/>
          <w:color w:val="332510"/>
          <w:sz w:val="28"/>
          <w:szCs w:val="28"/>
        </w:rPr>
        <w:t> материал по истории марок</w:t>
      </w:r>
    </w:p>
    <w:p w14:paraId="43A578D9" w14:textId="77777777" w:rsidR="005E6763" w:rsidRPr="002F2215" w:rsidRDefault="005E6763" w:rsidP="005E6763">
      <w:pPr>
        <w:numPr>
          <w:ilvl w:val="0"/>
          <w:numId w:val="20"/>
        </w:numPr>
        <w:shd w:val="clear" w:color="auto" w:fill="FFFFFF"/>
        <w:spacing w:after="0" w:line="384" w:lineRule="atLeast"/>
        <w:ind w:left="300" w:hanging="300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Style w:val="a5"/>
          <w:rFonts w:cstheme="minorHAnsi"/>
          <w:color w:val="332510"/>
          <w:sz w:val="28"/>
          <w:szCs w:val="28"/>
        </w:rPr>
        <w:t>Установить</w:t>
      </w:r>
      <w:r w:rsidRPr="002F2215">
        <w:rPr>
          <w:rFonts w:cstheme="minorHAnsi"/>
          <w:color w:val="332510"/>
          <w:sz w:val="28"/>
          <w:szCs w:val="28"/>
        </w:rPr>
        <w:t> период распада ...</w:t>
      </w:r>
    </w:p>
    <w:p w14:paraId="3E19FEC4" w14:textId="77777777" w:rsidR="005E6763" w:rsidRPr="002F2215" w:rsidRDefault="005E6763" w:rsidP="005E6763">
      <w:pPr>
        <w:pStyle w:val="2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="Arial"/>
          <w:color w:val="755524"/>
          <w:sz w:val="28"/>
          <w:szCs w:val="28"/>
        </w:rPr>
      </w:pPr>
      <w:bookmarkStart w:id="13" w:name="_Задачи_исследовательской_работы"/>
      <w:bookmarkEnd w:id="13"/>
      <w:r w:rsidRPr="002F2215">
        <w:rPr>
          <w:rFonts w:asciiTheme="minorHAnsi" w:hAnsiTheme="minorHAnsi" w:cstheme="minorHAnsi"/>
          <w:b w:val="0"/>
          <w:bCs w:val="0"/>
          <w:sz w:val="28"/>
          <w:szCs w:val="28"/>
        </w:rPr>
        <w:br w:type="page"/>
      </w:r>
      <w:hyperlink r:id="rId6" w:tooltip="Задачи исследовательской работы" w:history="1">
        <w:r w:rsidRPr="002F2215">
          <w:rPr>
            <w:color w:val="0000FF"/>
            <w:sz w:val="32"/>
          </w:rPr>
          <w:t>Задачи исследовательской работы</w:t>
        </w:r>
      </w:hyperlink>
    </w:p>
    <w:p w14:paraId="064F6831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Fonts w:asciiTheme="minorHAnsi" w:hAnsiTheme="minorHAnsi" w:cs="Arial"/>
          <w:color w:val="000000"/>
          <w:sz w:val="28"/>
          <w:szCs w:val="28"/>
        </w:rPr>
        <w:t>После формулировки цели проекта укажем конкретные задачи, которые предстоит решать в процессе исследовательской работы при проведении экспериментов, опытов, наблюдений или изучения объекта исследования согласно выбранной теме.</w:t>
      </w:r>
    </w:p>
    <w:p w14:paraId="2F5CE21D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Style w:val="a5"/>
          <w:rFonts w:asciiTheme="minorHAnsi" w:eastAsiaTheme="majorEastAsia" w:hAnsiTheme="minorHAnsi" w:cs="Arial"/>
          <w:color w:val="000000"/>
          <w:sz w:val="28"/>
          <w:szCs w:val="28"/>
        </w:rPr>
        <w:t>Задачи исследовательской работы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t> - это все последовательные этапы теоретической и экспериментальной работы учащегося с начало до конца, в рамках взятой темы проекта и поставленной цели.</w:t>
      </w:r>
    </w:p>
    <w:p w14:paraId="195B42DC" w14:textId="77777777" w:rsidR="005E6763" w:rsidRPr="002F2215" w:rsidRDefault="005E6763" w:rsidP="005E6763">
      <w:pPr>
        <w:shd w:val="clear" w:color="auto" w:fill="FFFFFF"/>
        <w:spacing w:after="0"/>
        <w:ind w:firstLine="567"/>
        <w:jc w:val="both"/>
        <w:rPr>
          <w:rFonts w:cs="Arial"/>
          <w:color w:val="000000"/>
          <w:sz w:val="28"/>
          <w:szCs w:val="28"/>
        </w:rPr>
      </w:pPr>
      <w:r w:rsidRPr="002F2215">
        <w:rPr>
          <w:rFonts w:cs="Arial"/>
          <w:color w:val="000000"/>
          <w:sz w:val="28"/>
          <w:szCs w:val="28"/>
        </w:rPr>
        <w:br/>
        <w:t>Чтобы определить задачи исследовательской работы, нужно последовательно отвечать себе на вопрос «Что мне сделать, чтобы достичь цели исследования?» или "Что я должен сделать по порядку для осуществления задуманного результата?" В отличие от цели, задач научно-исследовательской работы может быть несколько.</w:t>
      </w:r>
    </w:p>
    <w:p w14:paraId="5D20C0F8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Fonts w:asciiTheme="minorHAnsi" w:hAnsiTheme="minorHAnsi" w:cs="Arial"/>
          <w:color w:val="000000"/>
          <w:sz w:val="28"/>
          <w:szCs w:val="28"/>
        </w:rPr>
        <w:t>Задачи записываются во </w:t>
      </w:r>
      <w:r w:rsidRPr="005E6763">
        <w:rPr>
          <w:rFonts w:asciiTheme="minorHAnsi" w:hAnsiTheme="minorHAnsi" w:cs="Arial"/>
          <w:color w:val="000000"/>
          <w:sz w:val="28"/>
          <w:szCs w:val="28"/>
        </w:rPr>
        <w:t>Введении исследовательской работы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t> сразу после цели и могут нумероваться по порядку или перечисляться.</w:t>
      </w:r>
    </w:p>
    <w:p w14:paraId="4C97DC22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Fonts w:asciiTheme="minorHAnsi" w:hAnsiTheme="minorHAnsi" w:cs="Arial"/>
          <w:color w:val="000000"/>
          <w:sz w:val="28"/>
          <w:szCs w:val="28"/>
        </w:rPr>
        <w:t>Обычно </w:t>
      </w:r>
      <w:r w:rsidRPr="002F2215">
        <w:rPr>
          <w:rStyle w:val="a5"/>
          <w:rFonts w:asciiTheme="minorHAnsi" w:eastAsiaTheme="majorEastAsia" w:hAnsiTheme="minorHAnsi" w:cs="Arial"/>
          <w:color w:val="000000"/>
          <w:sz w:val="28"/>
          <w:szCs w:val="28"/>
        </w:rPr>
        <w:t>задачи исследовательского проекта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t> перечисляются и начинаются словами: выяснить, изучить, провести, узнать, проанализировать, исследовать, определить, рассмотреть, найти, предложить, выявить, измерить, сравнить, показать, собрать, сделать, составить, обобщить, описать, установить, разработать, познакомиться и т.п.</w:t>
      </w:r>
    </w:p>
    <w:p w14:paraId="78E4EFB8" w14:textId="77777777" w:rsidR="005E6763" w:rsidRPr="002F2215" w:rsidRDefault="005E6763" w:rsidP="005E6763">
      <w:pPr>
        <w:pStyle w:val="3"/>
        <w:shd w:val="clear" w:color="auto" w:fill="FFFFFF"/>
        <w:spacing w:before="240" w:beforeAutospacing="0" w:after="240" w:afterAutospacing="0"/>
        <w:ind w:firstLine="567"/>
        <w:jc w:val="both"/>
        <w:rPr>
          <w:rFonts w:asciiTheme="minorHAnsi" w:hAnsiTheme="minorHAnsi" w:cs="Arial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="Arial"/>
          <w:b w:val="0"/>
          <w:bCs w:val="0"/>
          <w:color w:val="856129"/>
          <w:sz w:val="28"/>
          <w:szCs w:val="28"/>
        </w:rPr>
        <w:t xml:space="preserve">Пример </w:t>
      </w: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t>записи</w:t>
      </w:r>
      <w:r w:rsidRPr="002F2215">
        <w:rPr>
          <w:rFonts w:asciiTheme="minorHAnsi" w:hAnsiTheme="minorHAnsi" w:cs="Arial"/>
          <w:b w:val="0"/>
          <w:bCs w:val="0"/>
          <w:color w:val="856129"/>
          <w:sz w:val="28"/>
          <w:szCs w:val="28"/>
        </w:rPr>
        <w:t xml:space="preserve"> задач исследовательской работы</w:t>
      </w:r>
    </w:p>
    <w:p w14:paraId="01CD7137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Style w:val="a6"/>
          <w:rFonts w:asciiTheme="minorHAnsi" w:hAnsiTheme="minorHAnsi" w:cs="Arial"/>
          <w:b/>
          <w:bCs/>
          <w:color w:val="000000"/>
          <w:sz w:val="28"/>
          <w:szCs w:val="28"/>
        </w:rPr>
        <w:t>Задачи исследовательской работы:</w:t>
      </w:r>
    </w:p>
    <w:p w14:paraId="417CF8C3" w14:textId="77777777" w:rsidR="005E6763" w:rsidRPr="002F2215" w:rsidRDefault="005E6763" w:rsidP="005E6763">
      <w:pPr>
        <w:numPr>
          <w:ilvl w:val="0"/>
          <w:numId w:val="21"/>
        </w:numPr>
        <w:shd w:val="clear" w:color="auto" w:fill="FFFFFF"/>
        <w:spacing w:after="0" w:line="288" w:lineRule="atLeast"/>
        <w:ind w:left="240"/>
        <w:jc w:val="both"/>
        <w:rPr>
          <w:rFonts w:cs="Arial"/>
          <w:color w:val="000000"/>
          <w:sz w:val="28"/>
          <w:szCs w:val="28"/>
        </w:rPr>
      </w:pPr>
      <w:r w:rsidRPr="002F2215">
        <w:rPr>
          <w:rFonts w:cs="Arial"/>
          <w:color w:val="000000"/>
          <w:sz w:val="28"/>
          <w:szCs w:val="28"/>
        </w:rPr>
        <w:t>Измерить вес школьных портфелей у учащихся 1-А класса.</w:t>
      </w:r>
    </w:p>
    <w:p w14:paraId="72602A01" w14:textId="77777777" w:rsidR="005E6763" w:rsidRPr="002F2215" w:rsidRDefault="005E6763" w:rsidP="005E6763">
      <w:pPr>
        <w:numPr>
          <w:ilvl w:val="0"/>
          <w:numId w:val="21"/>
        </w:numPr>
        <w:shd w:val="clear" w:color="auto" w:fill="FFFFFF"/>
        <w:spacing w:after="0" w:line="288" w:lineRule="atLeast"/>
        <w:ind w:left="240"/>
        <w:jc w:val="both"/>
        <w:rPr>
          <w:rFonts w:cs="Arial"/>
          <w:color w:val="000000"/>
          <w:sz w:val="28"/>
          <w:szCs w:val="28"/>
        </w:rPr>
      </w:pPr>
      <w:r w:rsidRPr="002F2215">
        <w:rPr>
          <w:rFonts w:cs="Arial"/>
          <w:color w:val="000000"/>
          <w:sz w:val="28"/>
          <w:szCs w:val="28"/>
        </w:rPr>
        <w:t>Выявить причины избыточного веса портфелей.</w:t>
      </w:r>
    </w:p>
    <w:p w14:paraId="6E385F0C" w14:textId="77777777" w:rsidR="005E6763" w:rsidRPr="002F2215" w:rsidRDefault="005E6763" w:rsidP="005E6763">
      <w:pPr>
        <w:numPr>
          <w:ilvl w:val="0"/>
          <w:numId w:val="21"/>
        </w:numPr>
        <w:shd w:val="clear" w:color="auto" w:fill="FFFFFF"/>
        <w:spacing w:after="0" w:line="288" w:lineRule="atLeast"/>
        <w:ind w:left="240"/>
        <w:jc w:val="both"/>
        <w:rPr>
          <w:rFonts w:cs="Arial"/>
          <w:color w:val="000000"/>
          <w:sz w:val="28"/>
          <w:szCs w:val="28"/>
        </w:rPr>
      </w:pPr>
      <w:r w:rsidRPr="002F2215">
        <w:rPr>
          <w:rFonts w:cs="Arial"/>
          <w:color w:val="000000"/>
          <w:sz w:val="28"/>
          <w:szCs w:val="28"/>
        </w:rPr>
        <w:t>Доказать влияние тяжелых портфелей на здоровье школьника.</w:t>
      </w:r>
    </w:p>
    <w:p w14:paraId="03A344C7" w14:textId="77777777" w:rsidR="005E6763" w:rsidRPr="002F2215" w:rsidRDefault="005E6763" w:rsidP="005E6763">
      <w:pPr>
        <w:numPr>
          <w:ilvl w:val="0"/>
          <w:numId w:val="21"/>
        </w:numPr>
        <w:shd w:val="clear" w:color="auto" w:fill="FFFFFF"/>
        <w:spacing w:after="0" w:line="288" w:lineRule="atLeast"/>
        <w:ind w:left="240"/>
        <w:jc w:val="both"/>
        <w:rPr>
          <w:rFonts w:cs="Arial"/>
          <w:color w:val="000000"/>
          <w:sz w:val="28"/>
          <w:szCs w:val="28"/>
        </w:rPr>
      </w:pPr>
      <w:r w:rsidRPr="002F2215">
        <w:rPr>
          <w:rFonts w:cs="Arial"/>
          <w:color w:val="000000"/>
          <w:sz w:val="28"/>
          <w:szCs w:val="28"/>
        </w:rPr>
        <w:t>Ознакомиться с опытом зарубежных школ по решению данной проблемы.</w:t>
      </w:r>
    </w:p>
    <w:p w14:paraId="29922BAF" w14:textId="77777777" w:rsidR="005E6763" w:rsidRPr="002F2215" w:rsidRDefault="005E6763" w:rsidP="005E6763">
      <w:pPr>
        <w:numPr>
          <w:ilvl w:val="0"/>
          <w:numId w:val="21"/>
        </w:numPr>
        <w:shd w:val="clear" w:color="auto" w:fill="FFFFFF"/>
        <w:spacing w:after="0" w:line="288" w:lineRule="atLeast"/>
        <w:ind w:left="240"/>
        <w:jc w:val="both"/>
        <w:rPr>
          <w:rFonts w:cs="Arial"/>
          <w:color w:val="000000"/>
          <w:sz w:val="28"/>
          <w:szCs w:val="28"/>
        </w:rPr>
      </w:pPr>
      <w:r w:rsidRPr="002F2215">
        <w:rPr>
          <w:rFonts w:cs="Arial"/>
          <w:color w:val="000000"/>
          <w:sz w:val="28"/>
          <w:szCs w:val="28"/>
        </w:rPr>
        <w:t>Провести анкетирование среди учащихся 1-А класса нашей школы.</w:t>
      </w:r>
    </w:p>
    <w:p w14:paraId="67A2A48D" w14:textId="77777777" w:rsidR="005E6763" w:rsidRPr="002F2215" w:rsidRDefault="005E6763" w:rsidP="005E6763">
      <w:pPr>
        <w:numPr>
          <w:ilvl w:val="0"/>
          <w:numId w:val="21"/>
        </w:numPr>
        <w:shd w:val="clear" w:color="auto" w:fill="FFFFFF"/>
        <w:spacing w:after="0" w:line="288" w:lineRule="atLeast"/>
        <w:ind w:left="240"/>
        <w:jc w:val="both"/>
        <w:rPr>
          <w:rFonts w:cs="Arial"/>
          <w:color w:val="000000"/>
          <w:sz w:val="28"/>
          <w:szCs w:val="28"/>
        </w:rPr>
      </w:pPr>
      <w:r w:rsidRPr="002F2215">
        <w:rPr>
          <w:rFonts w:cs="Arial"/>
          <w:color w:val="000000"/>
          <w:sz w:val="28"/>
          <w:szCs w:val="28"/>
        </w:rPr>
        <w:t>Разработать рекомендации по снижению веса школьного портфеля.</w:t>
      </w:r>
    </w:p>
    <w:p w14:paraId="658F961A" w14:textId="77777777" w:rsidR="005E6763" w:rsidRPr="002F2215" w:rsidRDefault="005E6763" w:rsidP="005E6763">
      <w:pPr>
        <w:pStyle w:val="3"/>
        <w:shd w:val="clear" w:color="auto" w:fill="FFFFFF"/>
        <w:spacing w:before="240" w:beforeAutospacing="0" w:after="240" w:afterAutospacing="0"/>
        <w:ind w:firstLine="567"/>
        <w:jc w:val="both"/>
        <w:rPr>
          <w:rFonts w:asciiTheme="minorHAnsi" w:hAnsiTheme="minorHAnsi" w:cs="Arial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="Arial"/>
          <w:b w:val="0"/>
          <w:bCs w:val="0"/>
          <w:color w:val="856129"/>
          <w:sz w:val="28"/>
          <w:szCs w:val="28"/>
        </w:rPr>
        <w:t>Примеры задач исследовательской работы</w:t>
      </w:r>
    </w:p>
    <w:p w14:paraId="507E5E54" w14:textId="77777777" w:rsidR="005E6763" w:rsidRDefault="005E6763" w:rsidP="005E6763">
      <w:pPr>
        <w:pStyle w:val="3"/>
        <w:shd w:val="clear" w:color="auto" w:fill="FFFFFF"/>
        <w:spacing w:before="240" w:beforeAutospacing="0" w:after="240" w:afterAutospacing="0"/>
        <w:ind w:firstLine="567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Style w:val="a5"/>
          <w:rFonts w:asciiTheme="minorHAnsi" w:eastAsiaTheme="majorEastAsia" w:hAnsiTheme="minorHAnsi" w:cs="Arial"/>
          <w:color w:val="000000"/>
          <w:sz w:val="28"/>
          <w:szCs w:val="28"/>
        </w:rPr>
        <w:t>Выяснить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t> историю создания и применения пластиковых бутылок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Выяснить значение исторических памятников, связанных с жизнью города.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Выяснить историческую значимость людей города, которые оставили след в истории области.</w:t>
      </w:r>
    </w:p>
    <w:p w14:paraId="1AF59229" w14:textId="77777777" w:rsidR="005E6763" w:rsidRPr="002F2215" w:rsidRDefault="005E6763" w:rsidP="005E6763">
      <w:pPr>
        <w:pStyle w:val="3"/>
        <w:shd w:val="clear" w:color="auto" w:fill="FFFFFF"/>
        <w:spacing w:before="240" w:beforeAutospacing="0" w:after="240" w:afterAutospacing="0"/>
        <w:ind w:firstLine="567"/>
        <w:jc w:val="both"/>
        <w:rPr>
          <w:rFonts w:asciiTheme="minorHAnsi" w:hAnsiTheme="minorHAnsi" w:cs="Arial"/>
          <w:b w:val="0"/>
          <w:bCs w:val="0"/>
          <w:color w:val="000000"/>
          <w:sz w:val="28"/>
          <w:szCs w:val="28"/>
        </w:rPr>
      </w:pPr>
      <w:r w:rsidRPr="002F2215">
        <w:rPr>
          <w:rFonts w:asciiTheme="minorHAnsi" w:hAnsiTheme="minorHAnsi" w:cs="Arial"/>
          <w:color w:val="000000"/>
          <w:sz w:val="28"/>
          <w:szCs w:val="28"/>
        </w:rPr>
        <w:t>Выяснить, что такое магнит и магнитная сила.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Выяснить, каким образом люди используют магниты в жизни.</w:t>
      </w:r>
    </w:p>
    <w:p w14:paraId="59F4F9F9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Style w:val="a5"/>
          <w:rFonts w:asciiTheme="minorHAnsi" w:eastAsiaTheme="majorEastAsia" w:hAnsiTheme="minorHAnsi" w:cs="Arial"/>
          <w:color w:val="000000"/>
          <w:sz w:val="28"/>
          <w:szCs w:val="28"/>
        </w:rPr>
        <w:t>Изучить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t> химические свойства пластиковых бутылок.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деятельность декабристов, как первых исследователей.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историю родной деревни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историю создания мультипликации.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процесс создания мультфильма.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</w:r>
      <w:r w:rsidRPr="002F2215">
        <w:rPr>
          <w:rFonts w:asciiTheme="minorHAnsi" w:hAnsiTheme="minorHAnsi" w:cs="Arial"/>
          <w:color w:val="000000"/>
          <w:sz w:val="28"/>
          <w:szCs w:val="28"/>
        </w:rPr>
        <w:lastRenderedPageBreak/>
        <w:t>Изучить исторические сведения о соли.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состав мороженого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заболеваемость по медицинским карточкам.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проблему появления социального сиротства.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способы поедания корма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молодёжный сленг как лингвистическое явление.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требования к школьному рюкзаку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ассортимент школьных рюкзаков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упражнения для сохранения и улучшения зрения.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биографию моего прадедушки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информацию об инфляции и дефляции из различных источников.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последствия инфляции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литературные и научные издания.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литературу о жизни пчёл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Изучить условия Центра социальной помощи семье и детям города.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 xml:space="preserve">Изучить научно-методическую и справочную литературу по вопросу создания программ в среде программирования </w:t>
      </w:r>
      <w:proofErr w:type="spellStart"/>
      <w:r w:rsidRPr="002F2215">
        <w:rPr>
          <w:rFonts w:asciiTheme="minorHAnsi" w:hAnsiTheme="minorHAnsi" w:cs="Arial"/>
          <w:color w:val="000000"/>
          <w:sz w:val="28"/>
          <w:szCs w:val="28"/>
        </w:rPr>
        <w:t>Borland</w:t>
      </w:r>
      <w:proofErr w:type="spellEnd"/>
      <w:r w:rsidRPr="002F2215">
        <w:rPr>
          <w:rFonts w:asciiTheme="minorHAnsi" w:hAnsiTheme="minorHAnsi" w:cs="Arial"/>
          <w:color w:val="000000"/>
          <w:sz w:val="28"/>
          <w:szCs w:val="28"/>
        </w:rPr>
        <w:t xml:space="preserve"> Delphi.</w:t>
      </w:r>
    </w:p>
    <w:p w14:paraId="26269F73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Style w:val="a5"/>
          <w:rFonts w:asciiTheme="minorHAnsi" w:eastAsiaTheme="majorEastAsia" w:hAnsiTheme="minorHAnsi" w:cs="Arial"/>
          <w:color w:val="000000"/>
          <w:sz w:val="28"/>
          <w:szCs w:val="28"/>
        </w:rPr>
        <w:t>Провести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t> анкетирование учащихся класса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Провести опыты с солью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Провести эксперимент "Шпионская записка".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Провести наблюдения за двигательной активностью тюленей.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Провести химический эксперимент по определению наличия и количества железа и меди в яблочных соках.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Провести измерения основных параметров микроклимата кабинетов школы.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Провести качественный анализ продуктов быстрого приготовления.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 xml:space="preserve">Провести статистические исследования по выявлению количества учащихся и учителей, </w:t>
      </w:r>
      <w:proofErr w:type="spellStart"/>
      <w:r w:rsidRPr="002F2215">
        <w:rPr>
          <w:rFonts w:asciiTheme="minorHAnsi" w:hAnsiTheme="minorHAnsi" w:cs="Arial"/>
          <w:color w:val="000000"/>
          <w:sz w:val="28"/>
          <w:szCs w:val="28"/>
        </w:rPr>
        <w:t>используюших</w:t>
      </w:r>
      <w:proofErr w:type="spellEnd"/>
      <w:r w:rsidRPr="002F2215">
        <w:rPr>
          <w:rFonts w:asciiTheme="minorHAnsi" w:hAnsiTheme="minorHAnsi" w:cs="Arial"/>
          <w:color w:val="000000"/>
          <w:sz w:val="28"/>
          <w:szCs w:val="28"/>
        </w:rPr>
        <w:t xml:space="preserve"> СМС.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Провести оценку удельной активности распада Cs-137 ряда пищевых продуктов.</w:t>
      </w:r>
    </w:p>
    <w:p w14:paraId="32BFB806" w14:textId="77777777" w:rsidR="005E6763" w:rsidRPr="002F2215" w:rsidRDefault="005E6763" w:rsidP="005E6763">
      <w:pPr>
        <w:shd w:val="clear" w:color="auto" w:fill="FFFFFF"/>
        <w:spacing w:after="0"/>
        <w:rPr>
          <w:rFonts w:cs="Arial"/>
          <w:color w:val="000000"/>
          <w:sz w:val="28"/>
          <w:szCs w:val="28"/>
        </w:rPr>
      </w:pPr>
      <w:r w:rsidRPr="002F2215">
        <w:rPr>
          <w:rStyle w:val="a5"/>
          <w:rFonts w:cs="Arial"/>
          <w:color w:val="000000"/>
          <w:sz w:val="28"/>
          <w:szCs w:val="28"/>
        </w:rPr>
        <w:t>Узнать</w:t>
      </w:r>
      <w:r w:rsidRPr="002F2215">
        <w:rPr>
          <w:rFonts w:cs="Arial"/>
          <w:color w:val="000000"/>
          <w:sz w:val="28"/>
          <w:szCs w:val="28"/>
        </w:rPr>
        <w:t> какие пчёлы бывают и чем они занимаются</w:t>
      </w:r>
      <w:r w:rsidRPr="002F2215">
        <w:rPr>
          <w:rFonts w:cs="Arial"/>
          <w:color w:val="000000"/>
          <w:sz w:val="28"/>
          <w:szCs w:val="28"/>
        </w:rPr>
        <w:br/>
        <w:t>Узнать значение соли в жизни человека</w:t>
      </w:r>
      <w:r w:rsidRPr="002F2215">
        <w:rPr>
          <w:rFonts w:cs="Arial"/>
          <w:color w:val="000000"/>
          <w:sz w:val="28"/>
          <w:szCs w:val="28"/>
        </w:rPr>
        <w:br/>
        <w:t>Узнать сколько лет фантику и кто его придумал.</w:t>
      </w:r>
      <w:r w:rsidRPr="002F2215">
        <w:rPr>
          <w:rFonts w:cs="Arial"/>
          <w:color w:val="000000"/>
          <w:sz w:val="28"/>
          <w:szCs w:val="28"/>
        </w:rPr>
        <w:br/>
        <w:t>Узнать где фантик можно использовать, когда конфета уже съедена.</w:t>
      </w:r>
      <w:r w:rsidRPr="002F2215">
        <w:rPr>
          <w:rFonts w:cs="Arial"/>
          <w:color w:val="000000"/>
          <w:sz w:val="28"/>
          <w:szCs w:val="28"/>
        </w:rPr>
        <w:br/>
        <w:t>Узнать историю мороженого.</w:t>
      </w:r>
      <w:r w:rsidRPr="002F2215">
        <w:rPr>
          <w:rFonts w:cs="Arial"/>
          <w:color w:val="000000"/>
          <w:sz w:val="28"/>
          <w:szCs w:val="28"/>
        </w:rPr>
        <w:br/>
        <w:t>Узнать виды мороженого</w:t>
      </w:r>
      <w:r w:rsidRPr="002F2215">
        <w:rPr>
          <w:rFonts w:cs="Arial"/>
          <w:color w:val="000000"/>
          <w:sz w:val="28"/>
          <w:szCs w:val="28"/>
        </w:rPr>
        <w:br/>
        <w:t>Узнать какими свойствами обладают магниты.</w:t>
      </w:r>
    </w:p>
    <w:p w14:paraId="00038F55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Style w:val="a5"/>
          <w:rFonts w:asciiTheme="minorHAnsi" w:eastAsiaTheme="majorEastAsia" w:hAnsiTheme="minorHAnsi" w:cs="Arial"/>
          <w:color w:val="000000"/>
          <w:sz w:val="28"/>
          <w:szCs w:val="28"/>
        </w:rPr>
        <w:t>Проанализировать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t> полученные результаты.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Проанализировать творческое наследие А.С. Пушкина.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Проанализировать экологическое состояние смешанного леса в зеленой зоне поселка.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Проанализировать проблему экологической индикации почв.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Проанализировать уровень инфляции в экономике Украины с 2005 года.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Проанализировать основные способы и механизмы решения проблем детей-сирот.</w:t>
      </w:r>
    </w:p>
    <w:p w14:paraId="239E587E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Style w:val="a5"/>
          <w:rFonts w:asciiTheme="minorHAnsi" w:eastAsiaTheme="majorEastAsia" w:hAnsiTheme="minorHAnsi" w:cs="Arial"/>
          <w:color w:val="000000"/>
          <w:sz w:val="28"/>
          <w:szCs w:val="28"/>
        </w:rPr>
        <w:t>Исследовать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t> вес рюкзаков школьников.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Исследовать экологическое состояние почвы на пришкольной территории.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Исследовать плотность заселения леса муравьями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</w:r>
      <w:r w:rsidRPr="002F2215">
        <w:rPr>
          <w:rFonts w:asciiTheme="minorHAnsi" w:hAnsiTheme="minorHAnsi" w:cs="Arial"/>
          <w:color w:val="000000"/>
          <w:sz w:val="28"/>
          <w:szCs w:val="28"/>
        </w:rPr>
        <w:lastRenderedPageBreak/>
        <w:t>Исследовать распространение применения компьютерного сленга среди различных социальных групп с помощью интерактивных анкет и тестирующей программы, созданной в среде программирования Delphi.</w:t>
      </w:r>
    </w:p>
    <w:p w14:paraId="0CB59E7D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Style w:val="a5"/>
          <w:rFonts w:asciiTheme="minorHAnsi" w:eastAsiaTheme="majorEastAsia" w:hAnsiTheme="minorHAnsi" w:cs="Arial"/>
          <w:color w:val="000000"/>
          <w:sz w:val="28"/>
          <w:szCs w:val="28"/>
        </w:rPr>
        <w:t>Определить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t> калорийность исследуемых продуктов питания.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Определить температурный режим наземной части гнезда рыжего муравья.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Определить вес рюкзаков школьников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Определить художественную цель, которой руководствовался писатель.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Определить наиболее рациональный способ отбора корней для каждого типа заданий.</w:t>
      </w:r>
    </w:p>
    <w:p w14:paraId="2E8DD201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Style w:val="a5"/>
          <w:rFonts w:asciiTheme="minorHAnsi" w:eastAsiaTheme="majorEastAsia" w:hAnsiTheme="minorHAnsi" w:cs="Arial"/>
          <w:color w:val="000000"/>
          <w:sz w:val="28"/>
          <w:szCs w:val="28"/>
        </w:rPr>
        <w:t>Рассмотреть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t> значение грибов в окружающей среде.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Рассмотреть возможные дефекты зрения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Рассмотреть различные типы заданий, содержащие тригонометрические уравнения.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Рассмотреть примеры решения систем уравнений, где необходимо выполнить отбор корней.</w:t>
      </w:r>
    </w:p>
    <w:p w14:paraId="11BE2F1E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Style w:val="a5"/>
          <w:rFonts w:asciiTheme="minorHAnsi" w:eastAsiaTheme="majorEastAsia" w:hAnsiTheme="minorHAnsi" w:cs="Arial"/>
          <w:color w:val="000000"/>
          <w:sz w:val="28"/>
          <w:szCs w:val="28"/>
        </w:rPr>
        <w:t>Найти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t> информацию о соли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Найти информацию о пользе и вреде минеральной воды.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Найти черты физиологического очерка в тексте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Найти полезное применение исследуемому предмету.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Найти информацию о невидимках в научной, художественной литературе и интернете.</w:t>
      </w:r>
    </w:p>
    <w:p w14:paraId="48225D50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Style w:val="a5"/>
          <w:rFonts w:asciiTheme="minorHAnsi" w:eastAsiaTheme="majorEastAsia" w:hAnsiTheme="minorHAnsi" w:cs="Arial"/>
          <w:color w:val="000000"/>
          <w:sz w:val="28"/>
          <w:szCs w:val="28"/>
        </w:rPr>
        <w:t>Предложить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t> свои способы по улучшению состояния почвы.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Предложить возможную замену продуктам быстрого приготовления.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Предложить рекомендации по употреблению соков в асептической упаковке.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Предложить биологические способы борьбы с вредителями леса для улучшения его состояния.</w:t>
      </w:r>
    </w:p>
    <w:p w14:paraId="6962AC3A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Style w:val="a5"/>
          <w:rFonts w:asciiTheme="minorHAnsi" w:eastAsiaTheme="majorEastAsia" w:hAnsiTheme="minorHAnsi" w:cs="Arial"/>
          <w:color w:val="000000"/>
          <w:sz w:val="28"/>
          <w:szCs w:val="28"/>
        </w:rPr>
        <w:t>Выявить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t> учащихся с нарушениями осанки.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Выявить влияние различных компонентов пищи на функции органов человека.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Выявить соки по системе рейтинга, наиболее употребляемые в нашей школе.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Выявить причины, которые вызывают инфляционный процесс.</w:t>
      </w:r>
      <w:r w:rsidRPr="002F2215">
        <w:rPr>
          <w:rFonts w:asciiTheme="minorHAnsi" w:hAnsiTheme="minorHAnsi" w:cs="Arial"/>
          <w:color w:val="000000"/>
          <w:sz w:val="28"/>
          <w:szCs w:val="28"/>
        </w:rPr>
        <w:br/>
        <w:t>Выявить процент учащихся в моей школе, имеющих различные заболевания глаз.</w:t>
      </w:r>
    </w:p>
    <w:p w14:paraId="09760D48" w14:textId="77777777" w:rsidR="00880F53" w:rsidRDefault="00000000"/>
    <w:sectPr w:rsidR="00880F53" w:rsidSect="005E6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AD1"/>
    <w:multiLevelType w:val="multilevel"/>
    <w:tmpl w:val="F0B6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5DE4"/>
    <w:multiLevelType w:val="multilevel"/>
    <w:tmpl w:val="866C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519F8"/>
    <w:multiLevelType w:val="multilevel"/>
    <w:tmpl w:val="FEAE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94B26"/>
    <w:multiLevelType w:val="multilevel"/>
    <w:tmpl w:val="90F0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D45C3"/>
    <w:multiLevelType w:val="multilevel"/>
    <w:tmpl w:val="10F2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96958"/>
    <w:multiLevelType w:val="multilevel"/>
    <w:tmpl w:val="42B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81E7C"/>
    <w:multiLevelType w:val="multilevel"/>
    <w:tmpl w:val="6D94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02B76"/>
    <w:multiLevelType w:val="multilevel"/>
    <w:tmpl w:val="F3B4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32461"/>
    <w:multiLevelType w:val="multilevel"/>
    <w:tmpl w:val="B27A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8182A"/>
    <w:multiLevelType w:val="multilevel"/>
    <w:tmpl w:val="69A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B2598"/>
    <w:multiLevelType w:val="multilevel"/>
    <w:tmpl w:val="D93E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258F9"/>
    <w:multiLevelType w:val="multilevel"/>
    <w:tmpl w:val="2A6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D4B8D"/>
    <w:multiLevelType w:val="multilevel"/>
    <w:tmpl w:val="4B82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37879"/>
    <w:multiLevelType w:val="multilevel"/>
    <w:tmpl w:val="01B0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D61D2"/>
    <w:multiLevelType w:val="multilevel"/>
    <w:tmpl w:val="0D8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56A75"/>
    <w:multiLevelType w:val="multilevel"/>
    <w:tmpl w:val="9BBA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73DD9"/>
    <w:multiLevelType w:val="multilevel"/>
    <w:tmpl w:val="B6E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B43B1"/>
    <w:multiLevelType w:val="multilevel"/>
    <w:tmpl w:val="4BC4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5435E"/>
    <w:multiLevelType w:val="multilevel"/>
    <w:tmpl w:val="6E78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E55CDB"/>
    <w:multiLevelType w:val="multilevel"/>
    <w:tmpl w:val="0C8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95B44"/>
    <w:multiLevelType w:val="multilevel"/>
    <w:tmpl w:val="0648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608028">
    <w:abstractNumId w:val="11"/>
  </w:num>
  <w:num w:numId="2" w16cid:durableId="592594402">
    <w:abstractNumId w:val="12"/>
  </w:num>
  <w:num w:numId="3" w16cid:durableId="1457406359">
    <w:abstractNumId w:val="5"/>
  </w:num>
  <w:num w:numId="4" w16cid:durableId="422842089">
    <w:abstractNumId w:val="2"/>
  </w:num>
  <w:num w:numId="5" w16cid:durableId="29301807">
    <w:abstractNumId w:val="19"/>
  </w:num>
  <w:num w:numId="6" w16cid:durableId="751581129">
    <w:abstractNumId w:val="7"/>
  </w:num>
  <w:num w:numId="7" w16cid:durableId="1793203393">
    <w:abstractNumId w:val="3"/>
  </w:num>
  <w:num w:numId="8" w16cid:durableId="1971864939">
    <w:abstractNumId w:val="20"/>
  </w:num>
  <w:num w:numId="9" w16cid:durableId="1602833486">
    <w:abstractNumId w:val="14"/>
  </w:num>
  <w:num w:numId="10" w16cid:durableId="1279220738">
    <w:abstractNumId w:val="13"/>
  </w:num>
  <w:num w:numId="11" w16cid:durableId="365257448">
    <w:abstractNumId w:val="16"/>
  </w:num>
  <w:num w:numId="12" w16cid:durableId="1310785982">
    <w:abstractNumId w:val="9"/>
  </w:num>
  <w:num w:numId="13" w16cid:durableId="1424689804">
    <w:abstractNumId w:val="10"/>
  </w:num>
  <w:num w:numId="14" w16cid:durableId="1093626352">
    <w:abstractNumId w:val="6"/>
  </w:num>
  <w:num w:numId="15" w16cid:durableId="666787202">
    <w:abstractNumId w:val="17"/>
  </w:num>
  <w:num w:numId="16" w16cid:durableId="1684235788">
    <w:abstractNumId w:val="0"/>
  </w:num>
  <w:num w:numId="17" w16cid:durableId="783309711">
    <w:abstractNumId w:val="18"/>
  </w:num>
  <w:num w:numId="18" w16cid:durableId="1491218282">
    <w:abstractNumId w:val="8"/>
  </w:num>
  <w:num w:numId="19" w16cid:durableId="1823889391">
    <w:abstractNumId w:val="4"/>
  </w:num>
  <w:num w:numId="20" w16cid:durableId="1359895888">
    <w:abstractNumId w:val="15"/>
  </w:num>
  <w:num w:numId="21" w16cid:durableId="55404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763"/>
    <w:rsid w:val="000E56DE"/>
    <w:rsid w:val="005E6763"/>
    <w:rsid w:val="008B1CDD"/>
    <w:rsid w:val="008E4AEE"/>
    <w:rsid w:val="00A7206C"/>
    <w:rsid w:val="00A83388"/>
    <w:rsid w:val="00AB7AF0"/>
    <w:rsid w:val="00B72DBD"/>
    <w:rsid w:val="00C0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2786"/>
  <w15:chartTrackingRefBased/>
  <w15:docId w15:val="{2E4E083B-7E00-494B-9CC1-C86BBA23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763"/>
  </w:style>
  <w:style w:type="paragraph" w:styleId="1">
    <w:name w:val="heading 1"/>
    <w:basedOn w:val="a"/>
    <w:next w:val="a"/>
    <w:link w:val="10"/>
    <w:uiPriority w:val="9"/>
    <w:qFormat/>
    <w:rsid w:val="005E6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E6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6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67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67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E67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6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E6763"/>
    <w:rPr>
      <w:b/>
      <w:bCs/>
    </w:rPr>
  </w:style>
  <w:style w:type="character" w:styleId="a6">
    <w:name w:val="Emphasis"/>
    <w:basedOn w:val="a0"/>
    <w:uiPriority w:val="20"/>
    <w:qFormat/>
    <w:rsid w:val="005E676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E6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C01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uchonok.ru/zadachi" TargetMode="External"/><Relationship Id="rId5" Type="http://schemas.openxmlformats.org/officeDocument/2006/relationships/hyperlink" Target="https://obuchonok.ru/cel-rabo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3617</Words>
  <Characters>20623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Кораблева Е.В.</dc:creator>
  <cp:keywords/>
  <dc:description/>
  <cp:lastModifiedBy>Кирилл Балахнев</cp:lastModifiedBy>
  <cp:revision>4</cp:revision>
  <dcterms:created xsi:type="dcterms:W3CDTF">2022-10-11T11:19:00Z</dcterms:created>
  <dcterms:modified xsi:type="dcterms:W3CDTF">2022-10-30T12:22:00Z</dcterms:modified>
</cp:coreProperties>
</file>