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2567F6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1. Титульный лист исследовательской работы</w:t>
      </w:r>
    </w:p>
    <w:p w14:paraId="4212310B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0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Титульный лист исследовательской работы</w:t>
      </w:r>
    </w:p>
    <w:p w14:paraId="4EF04365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Оформление титульного листа рекомендуется проводить с консультацией педагога - руководителя исследовательской работы.</w:t>
      </w:r>
    </w:p>
    <w:p w14:paraId="6B76433F" w14:textId="77777777" w:rsidR="005B6D03" w:rsidRDefault="005B6D03">
      <w:pPr>
        <w:rPr>
          <w:rFonts w:eastAsia="Times New Roman" w:cstheme="minorHAnsi"/>
          <w:color w:val="856129"/>
          <w:sz w:val="28"/>
          <w:szCs w:val="28"/>
          <w:lang w:eastAsia="ru-RU"/>
        </w:rPr>
      </w:pPr>
      <w:r>
        <w:rPr>
          <w:rFonts w:cstheme="minorHAnsi"/>
          <w:b/>
          <w:bCs/>
          <w:color w:val="856129"/>
          <w:sz w:val="28"/>
          <w:szCs w:val="28"/>
        </w:rPr>
        <w:br w:type="page"/>
      </w:r>
    </w:p>
    <w:p w14:paraId="72564FB5" w14:textId="4B5087CB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lastRenderedPageBreak/>
        <w:t>2. Содержание исследовательской работы</w:t>
      </w:r>
    </w:p>
    <w:p w14:paraId="743CC0AC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1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Содержание исследовательской работы</w:t>
      </w:r>
    </w:p>
    <w:p w14:paraId="59B8724E" w14:textId="07043A71" w:rsidR="005B6D03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Содержание исследовательской работы оформляется строго по приведенному образцу.</w:t>
      </w:r>
    </w:p>
    <w:p w14:paraId="702CF01B" w14:textId="41F1F244" w:rsidR="005E6763" w:rsidRPr="005B6D03" w:rsidRDefault="005B6D03" w:rsidP="005B6D03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14:paraId="3EA18894" w14:textId="5ADCDCF4" w:rsidR="005B6D03" w:rsidRDefault="00000000" w:rsidP="005B6D03">
      <w:pPr>
        <w:pStyle w:val="2"/>
        <w:spacing w:before="240" w:beforeAutospacing="0" w:after="240" w:afterAutospacing="0"/>
        <w:jc w:val="center"/>
        <w:rPr>
          <w:rFonts w:asciiTheme="minorHAnsi" w:hAnsiTheme="minorHAnsi" w:cstheme="minorHAnsi"/>
          <w:color w:val="0000FF"/>
          <w:sz w:val="32"/>
        </w:rPr>
      </w:pPr>
      <w:hyperlink r:id="rId7" w:tooltip="Актуальность темы исследования проекта" w:history="1">
        <w:r w:rsidR="005B6D03" w:rsidRPr="00B44DF8">
          <w:rPr>
            <w:rFonts w:asciiTheme="minorHAnsi" w:hAnsiTheme="minorHAnsi" w:cstheme="minorHAnsi"/>
            <w:color w:val="0000FF"/>
            <w:sz w:val="32"/>
          </w:rPr>
          <w:t>Актуальность темы исследования проекта</w:t>
        </w:r>
      </w:hyperlink>
    </w:p>
    <w:p w14:paraId="66155893" w14:textId="302A879A" w:rsidR="00F617FF" w:rsidRDefault="00F617FF" w:rsidP="00F617FF">
      <w:pPr>
        <w:pStyle w:val="2"/>
        <w:spacing w:before="24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ab/>
      </w:r>
      <w:proofErr w:type="spellStart"/>
      <w:r w:rsidRPr="00F617F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Парсинг</w:t>
      </w:r>
      <w:proofErr w:type="spellEnd"/>
      <w:r w:rsidRPr="00F617FF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— это автоматизированный сбор общедоступной информации из интернета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. В наши дни информации в интернете становится всё больше и больше. </w:t>
      </w:r>
      <w:r w:rsidR="003707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Вместе с появлением этой информации растет и потребность в её обработке</w:t>
      </w:r>
      <w:r w:rsidR="00370755" w:rsidRPr="003707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: </w:t>
      </w:r>
      <w:r w:rsidR="003707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необходимо следить за актуальностью информации, предоставлять и хранить данные в удобном для конкретной задачи виде. Например, для хранения и </w:t>
      </w:r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удобного </w:t>
      </w:r>
      <w:r w:rsidR="00370755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использования небольшого объёма информации можно воспользоваться</w:t>
      </w:r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различными файлами </w:t>
      </w:r>
      <w:proofErr w:type="spellStart"/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json</w:t>
      </w:r>
      <w:proofErr w:type="spellEnd"/>
      <w:r w:rsidR="00107FB9" w:rsidRP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, </w:t>
      </w:r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excel</w:t>
      </w:r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, </w:t>
      </w:r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  <w:lang w:val="en-US"/>
        </w:rPr>
        <w:t>txt</w:t>
      </w:r>
      <w:r w:rsidR="00107FB9" w:rsidRP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, </w:t>
      </w:r>
      <w:r w:rsidR="00107FB9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но всё это уже не подойдет для работы с большими данными, ведь они будут очень долго анализироваться и обрабатываться. Для работы с большими данными уже необходимы мощные сервера и специальные базы данных. Также при работе с информацией необходимо следить за её правильностью, достоверностью, точностью, полезностью, полнотой.</w:t>
      </w:r>
    </w:p>
    <w:p w14:paraId="484A4E00" w14:textId="77777777" w:rsidR="003D3714" w:rsidRDefault="00107FB9" w:rsidP="00F617FF">
      <w:pPr>
        <w:pStyle w:val="2"/>
        <w:spacing w:before="24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ab/>
      </w:r>
      <w:proofErr w:type="spellStart"/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Парсинг</w:t>
      </w:r>
      <w:proofErr w:type="spellEnd"/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не позволяет соблюсти сразу все эти критерии, но предоставляет возможност</w:t>
      </w:r>
      <w:r w:rsidR="003D371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и</w:t>
      </w:r>
      <w:r w:rsidR="003D3714" w:rsidRPr="003D3714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:</w:t>
      </w:r>
    </w:p>
    <w:p w14:paraId="6AA0F423" w14:textId="61D693B4" w:rsidR="00107FB9" w:rsidRDefault="003D3714" w:rsidP="003D3714">
      <w:pPr>
        <w:pStyle w:val="2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Перенести информацию из интернета в удобное место, хранилище.</w:t>
      </w:r>
    </w:p>
    <w:p w14:paraId="7FED5C05" w14:textId="6D6EB912" w:rsidR="003D3714" w:rsidRDefault="003D3714" w:rsidP="003D3714">
      <w:pPr>
        <w:pStyle w:val="2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Автоматизировать процесс получения этой информации. </w:t>
      </w:r>
    </w:p>
    <w:p w14:paraId="4BBED42F" w14:textId="3F14DF8D" w:rsidR="00E51A8A" w:rsidRDefault="00E51A8A" w:rsidP="003D3714">
      <w:pPr>
        <w:pStyle w:val="2"/>
        <w:numPr>
          <w:ilvl w:val="0"/>
          <w:numId w:val="23"/>
        </w:numPr>
        <w:spacing w:before="24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В некоторых случаях обеспечить полноту данных за счёт сбора их из разных источников.</w:t>
      </w:r>
    </w:p>
    <w:p w14:paraId="5316903B" w14:textId="1CCE2EBF" w:rsidR="009B22BF" w:rsidRDefault="003D3714" w:rsidP="003D3714">
      <w:pPr>
        <w:pStyle w:val="2"/>
        <w:spacing w:before="240" w:beforeAutospacing="0" w:after="240" w:afterAutospacing="0"/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</w:pP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Кажется, что это</w:t>
      </w:r>
      <w:r w:rsid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го мало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. Однако, если мы доверяем источнику, из которого берём информацию, если этот источник хороший и проверенный, информация в котором своевременно корректируется и </w:t>
      </w:r>
      <w:r w:rsid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дополняется</w:t>
      </w:r>
      <w:r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, то мы будем уверены, что </w:t>
      </w:r>
      <w:r w:rsid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та информация, с которой мы работаем достоверна, точна и правильна. Всё это в совокупности делает </w:t>
      </w:r>
      <w:proofErr w:type="spellStart"/>
      <w:r w:rsid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парсинг</w:t>
      </w:r>
      <w:proofErr w:type="spellEnd"/>
      <w:r w:rsid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данных уникальным инструментом</w:t>
      </w:r>
      <w:r w:rsidR="00E51A8A" w:rsidRP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,</w:t>
      </w:r>
      <w:r w:rsidR="00E51A8A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актуальность и потребность в нём будут только расти.</w:t>
      </w:r>
      <w:r w:rsid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Сейчас его применяют везде</w:t>
      </w:r>
      <w:r w:rsidR="002F44B0" w:rsidRP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: </w:t>
      </w:r>
      <w:r w:rsid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начиная с больших корпораций, которые анализируют тренды рынка, заканчивая разными маленькими кампаниями, которые, например, </w:t>
      </w:r>
      <w:proofErr w:type="spellStart"/>
      <w:r w:rsid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парсят</w:t>
      </w:r>
      <w:proofErr w:type="spellEnd"/>
      <w:r w:rsid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данные о своей целевой аудитории или цены на товары и услуги конкурентов. Поэтому я хочу познакомиться с этой темой получше и прокачать свои навыки в </w:t>
      </w:r>
      <w:proofErr w:type="spellStart"/>
      <w:r w:rsid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>парсинге</w:t>
      </w:r>
      <w:proofErr w:type="spellEnd"/>
      <w:r w:rsidR="002F44B0">
        <w:rPr>
          <w:rFonts w:asciiTheme="minorHAnsi" w:hAnsiTheme="minorHAnsi" w:cstheme="minorHAnsi"/>
          <w:b w:val="0"/>
          <w:bCs w:val="0"/>
          <w:color w:val="000000"/>
          <w:sz w:val="28"/>
          <w:szCs w:val="28"/>
        </w:rPr>
        <w:t xml:space="preserve"> данных.</w:t>
      </w:r>
    </w:p>
    <w:p w14:paraId="2CE41BF8" w14:textId="77777777" w:rsidR="009B22BF" w:rsidRDefault="009B22BF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4611D6FB" w14:textId="77777777" w:rsidR="009B22BF" w:rsidRPr="009B22BF" w:rsidRDefault="009B22BF" w:rsidP="009B22BF">
      <w:pPr>
        <w:pStyle w:val="2"/>
        <w:spacing w:before="240" w:beforeAutospacing="0" w:after="240" w:afterAutospacing="0"/>
        <w:jc w:val="center"/>
        <w:rPr>
          <w:color w:val="0000FF"/>
          <w:sz w:val="32"/>
        </w:rPr>
      </w:pPr>
      <w:r w:rsidRPr="009B22BF">
        <w:rPr>
          <w:color w:val="0000FF"/>
          <w:sz w:val="32"/>
        </w:rPr>
        <w:lastRenderedPageBreak/>
        <w:t>Проблема исследовательской работы</w:t>
      </w:r>
    </w:p>
    <w:p w14:paraId="25BDA265" w14:textId="2F39D069" w:rsidR="003D3714" w:rsidRPr="002F44B0" w:rsidRDefault="009B22BF" w:rsidP="002F44B0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9B22BF">
        <w:rPr>
          <w:rFonts w:eastAsia="Times New Roman" w:cstheme="minorHAnsi"/>
          <w:color w:val="000000"/>
          <w:sz w:val="28"/>
          <w:szCs w:val="28"/>
          <w:lang w:eastAsia="ru-RU"/>
        </w:rPr>
        <w:t>Дл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я</w:t>
      </w:r>
      <w:r w:rsidRPr="009B22B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proofErr w:type="spellStart"/>
      <w:r w:rsidRPr="009B22BF">
        <w:rPr>
          <w:rFonts w:eastAsia="Times New Roman" w:cstheme="minorHAnsi"/>
          <w:color w:val="000000"/>
          <w:sz w:val="28"/>
          <w:szCs w:val="28"/>
          <w:lang w:eastAsia="ru-RU"/>
        </w:rPr>
        <w:t>парсинга</w:t>
      </w:r>
      <w:proofErr w:type="spellEnd"/>
      <w:r w:rsidRPr="009B22B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данных я выбра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л тему </w:t>
      </w:r>
      <w:r w:rsidR="00E06F5A">
        <w:rPr>
          <w:rFonts w:eastAsia="Times New Roman" w:cstheme="minorHAnsi"/>
          <w:color w:val="000000"/>
          <w:sz w:val="28"/>
          <w:szCs w:val="28"/>
          <w:lang w:eastAsia="ru-RU"/>
        </w:rPr>
        <w:t>космоса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Ведь на сегодняшний день космос изучен достаточно мало. </w:t>
      </w:r>
      <w:r w:rsidR="00E06F5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И я полагаю, что учёным может пригодиться информация о нём для анализа. </w:t>
      </w:r>
      <w:r w:rsidR="00480A08">
        <w:rPr>
          <w:rFonts w:eastAsia="Times New Roman" w:cstheme="minorHAnsi"/>
          <w:color w:val="000000"/>
          <w:sz w:val="28"/>
          <w:szCs w:val="28"/>
          <w:lang w:eastAsia="ru-RU"/>
        </w:rPr>
        <w:t>Тем более моя информация будет в удобном виде, полна, достоверна и актуальна.</w:t>
      </w:r>
      <w:r w:rsidR="002F44B0">
        <w:rPr>
          <w:rFonts w:cstheme="minorHAnsi"/>
          <w:b/>
          <w:bCs/>
          <w:color w:val="000000"/>
          <w:sz w:val="28"/>
          <w:szCs w:val="28"/>
        </w:rPr>
        <w:br w:type="page"/>
      </w:r>
    </w:p>
    <w:p w14:paraId="7CF98164" w14:textId="3537BD21" w:rsidR="005B6D03" w:rsidRPr="006D32D1" w:rsidRDefault="00000000" w:rsidP="005B6D03">
      <w:pPr>
        <w:pStyle w:val="2"/>
        <w:spacing w:before="240" w:beforeAutospacing="0" w:after="240" w:afterAutospacing="0"/>
        <w:jc w:val="center"/>
        <w:rPr>
          <w:rFonts w:asciiTheme="minorHAnsi" w:hAnsiTheme="minorHAnsi" w:cstheme="minorHAnsi"/>
          <w:color w:val="0000FF"/>
          <w:sz w:val="32"/>
        </w:rPr>
      </w:pPr>
      <w:hyperlink r:id="rId8" w:tooltip="Цель исследовательской работы" w:history="1">
        <w:r w:rsidR="005B6D03" w:rsidRPr="002F2215">
          <w:rPr>
            <w:color w:val="0000FF"/>
            <w:sz w:val="32"/>
          </w:rPr>
          <w:t>Цель исследовательской работы</w:t>
        </w:r>
      </w:hyperlink>
    </w:p>
    <w:p w14:paraId="66E0A9CD" w14:textId="5F046DB0" w:rsidR="005B6D03" w:rsidRPr="002F2215" w:rsidRDefault="005B6D03" w:rsidP="005B6D0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E62FD">
        <w:rPr>
          <w:rStyle w:val="a5"/>
          <w:rFonts w:asciiTheme="minorHAnsi" w:eastAsiaTheme="majorEastAsia" w:hAnsiTheme="minorHAnsi" w:cstheme="minorHAnsi"/>
          <w:i/>
          <w:iCs/>
          <w:color w:val="000000"/>
          <w:sz w:val="28"/>
          <w:szCs w:val="28"/>
        </w:rPr>
        <w:t>Цель моей исследовательской работы:</w:t>
      </w:r>
      <w:r w:rsidRPr="002F2215">
        <w:rPr>
          <w:rFonts w:asciiTheme="minorHAnsi" w:hAnsiTheme="minorHAnsi" w:cstheme="minorHAnsi"/>
          <w:color w:val="000000"/>
          <w:sz w:val="28"/>
          <w:szCs w:val="28"/>
        </w:rPr>
        <w:t> изучить</w:t>
      </w:r>
      <w:r w:rsidR="002E62FD">
        <w:rPr>
          <w:rFonts w:asciiTheme="minorHAnsi" w:hAnsiTheme="minorHAnsi" w:cstheme="minorHAnsi"/>
          <w:color w:val="000000"/>
          <w:sz w:val="28"/>
          <w:szCs w:val="28"/>
        </w:rPr>
        <w:t xml:space="preserve"> различные способы</w:t>
      </w:r>
      <w:r w:rsidR="00E06F5A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proofErr w:type="spellStart"/>
      <w:r w:rsidR="00E06F5A">
        <w:rPr>
          <w:rFonts w:asciiTheme="minorHAnsi" w:hAnsiTheme="minorHAnsi" w:cstheme="minorHAnsi"/>
          <w:color w:val="000000"/>
          <w:sz w:val="28"/>
          <w:szCs w:val="28"/>
        </w:rPr>
        <w:t>парсинга</w:t>
      </w:r>
      <w:proofErr w:type="spellEnd"/>
      <w:r w:rsidR="00E06F5A">
        <w:rPr>
          <w:rFonts w:asciiTheme="minorHAnsi" w:hAnsiTheme="minorHAnsi" w:cstheme="minorHAnsi"/>
          <w:color w:val="000000"/>
          <w:sz w:val="28"/>
          <w:szCs w:val="28"/>
        </w:rPr>
        <w:t xml:space="preserve"> данных.</w:t>
      </w:r>
    </w:p>
    <w:p w14:paraId="1DFDE105" w14:textId="77777777" w:rsidR="005B6D03" w:rsidRPr="002F2215" w:rsidRDefault="005B6D03" w:rsidP="005B6D03">
      <w:pPr>
        <w:pStyle w:val="2"/>
        <w:shd w:val="clear" w:color="auto" w:fill="FFFFFF"/>
        <w:spacing w:before="0" w:beforeAutospacing="0" w:after="240" w:afterAutospacing="0"/>
        <w:jc w:val="center"/>
        <w:rPr>
          <w:rFonts w:asciiTheme="minorHAnsi" w:hAnsiTheme="minorHAnsi" w:cs="Arial"/>
          <w:color w:val="755524"/>
          <w:sz w:val="28"/>
          <w:szCs w:val="28"/>
        </w:rPr>
      </w:pPr>
      <w:bookmarkStart w:id="2" w:name="_Задачи_исследовательской_работы"/>
      <w:bookmarkEnd w:id="2"/>
      <w:r w:rsidRPr="002F2215">
        <w:rPr>
          <w:rFonts w:asciiTheme="minorHAnsi" w:hAnsiTheme="minorHAnsi" w:cstheme="minorHAnsi"/>
          <w:b w:val="0"/>
          <w:bCs w:val="0"/>
          <w:sz w:val="28"/>
          <w:szCs w:val="28"/>
        </w:rPr>
        <w:br w:type="page"/>
      </w:r>
      <w:hyperlink r:id="rId9" w:tooltip="Задачи исследовательской работы" w:history="1">
        <w:r w:rsidRPr="002F2215">
          <w:rPr>
            <w:color w:val="0000FF"/>
            <w:sz w:val="32"/>
          </w:rPr>
          <w:t>Задачи исследовательской работы</w:t>
        </w:r>
      </w:hyperlink>
    </w:p>
    <w:p w14:paraId="3FFE9339" w14:textId="77777777" w:rsidR="005B6D03" w:rsidRPr="002F2215" w:rsidRDefault="005B6D03" w:rsidP="005B6D03">
      <w:pPr>
        <w:pStyle w:val="a4"/>
        <w:shd w:val="clear" w:color="auto" w:fill="FFFFFF"/>
        <w:spacing w:before="0" w:beforeAutospacing="0" w:after="0" w:afterAutospacing="0"/>
        <w:jc w:val="both"/>
        <w:rPr>
          <w:rFonts w:asciiTheme="minorHAnsi" w:hAnsiTheme="minorHAnsi" w:cs="Arial"/>
          <w:color w:val="000000"/>
          <w:sz w:val="28"/>
          <w:szCs w:val="28"/>
        </w:rPr>
      </w:pPr>
      <w:r w:rsidRPr="002F2215">
        <w:rPr>
          <w:rStyle w:val="a6"/>
          <w:rFonts w:asciiTheme="minorHAnsi" w:hAnsiTheme="minorHAnsi" w:cs="Arial"/>
          <w:b/>
          <w:bCs/>
          <w:color w:val="000000"/>
          <w:sz w:val="28"/>
          <w:szCs w:val="28"/>
        </w:rPr>
        <w:t>Задачи исследовательской работы:</w:t>
      </w:r>
    </w:p>
    <w:p w14:paraId="074F8BDD" w14:textId="77777777" w:rsidR="002E62FD" w:rsidRDefault="002E62FD" w:rsidP="002E62FD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proofErr w:type="spellStart"/>
      <w:r>
        <w:rPr>
          <w:rFonts w:cs="Arial"/>
          <w:color w:val="000000"/>
          <w:sz w:val="28"/>
          <w:szCs w:val="28"/>
        </w:rPr>
        <w:t>Спарсить</w:t>
      </w:r>
      <w:proofErr w:type="spellEnd"/>
      <w:r>
        <w:rPr>
          <w:rFonts w:cs="Arial"/>
          <w:color w:val="000000"/>
          <w:sz w:val="28"/>
          <w:szCs w:val="28"/>
        </w:rPr>
        <w:t xml:space="preserve"> таблицу планет.</w:t>
      </w:r>
    </w:p>
    <w:p w14:paraId="3C86F74F" w14:textId="3674B70A" w:rsidR="002E62FD" w:rsidRDefault="002E62FD" w:rsidP="002E62FD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proofErr w:type="spellStart"/>
      <w:r>
        <w:rPr>
          <w:rFonts w:cs="Arial"/>
          <w:color w:val="000000"/>
          <w:sz w:val="28"/>
          <w:szCs w:val="28"/>
        </w:rPr>
        <w:t>Спарсить</w:t>
      </w:r>
      <w:proofErr w:type="spellEnd"/>
      <w:r>
        <w:rPr>
          <w:rFonts w:cs="Arial"/>
          <w:color w:val="000000"/>
          <w:sz w:val="28"/>
          <w:szCs w:val="28"/>
        </w:rPr>
        <w:t xml:space="preserve"> таблицу созвездий.</w:t>
      </w:r>
    </w:p>
    <w:p w14:paraId="591DF0D3" w14:textId="1E490310" w:rsidR="002E62FD" w:rsidRDefault="002E62FD" w:rsidP="002E62FD">
      <w:pPr>
        <w:numPr>
          <w:ilvl w:val="0"/>
          <w:numId w:val="21"/>
        </w:numPr>
        <w:shd w:val="clear" w:color="auto" w:fill="FFFFFF"/>
        <w:spacing w:after="0" w:line="288" w:lineRule="atLeast"/>
        <w:ind w:left="240"/>
        <w:jc w:val="both"/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t>Сохранить полученные данные в одном источнике в удобном формате.</w:t>
      </w:r>
    </w:p>
    <w:p w14:paraId="75216C6A" w14:textId="1D3B25DD" w:rsidR="002E62FD" w:rsidRDefault="002E62FD" w:rsidP="002E62FD">
      <w:pPr>
        <w:rPr>
          <w:rFonts w:cs="Arial"/>
          <w:color w:val="000000"/>
          <w:sz w:val="28"/>
          <w:szCs w:val="28"/>
        </w:rPr>
      </w:pPr>
      <w:r>
        <w:rPr>
          <w:rFonts w:cs="Arial"/>
          <w:color w:val="000000"/>
          <w:sz w:val="28"/>
          <w:szCs w:val="28"/>
        </w:rPr>
        <w:br w:type="page"/>
      </w:r>
    </w:p>
    <w:p w14:paraId="21F14321" w14:textId="2FFA7C20" w:rsidR="005E6763" w:rsidRPr="00480A08" w:rsidRDefault="005E6763" w:rsidP="00480A08">
      <w:pPr>
        <w:pStyle w:val="2"/>
        <w:shd w:val="clear" w:color="auto" w:fill="FFFFFF"/>
        <w:spacing w:before="0" w:beforeAutospacing="0" w:after="240" w:afterAutospacing="0"/>
        <w:jc w:val="center"/>
        <w:rPr>
          <w:color w:val="0000FF"/>
          <w:sz w:val="32"/>
        </w:rPr>
      </w:pPr>
      <w:r w:rsidRPr="00480A08">
        <w:rPr>
          <w:color w:val="0000FF"/>
          <w:sz w:val="32"/>
        </w:rPr>
        <w:lastRenderedPageBreak/>
        <w:t>Историческая справка по проблеме проекта</w:t>
      </w:r>
    </w:p>
    <w:p w14:paraId="3FA91D48" w14:textId="3DB71D8B" w:rsidR="002E62FD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Историческая справка по проблеме исследовательской работы или проекта обычно берется из сети Интернет (Википедия или др. ресурсы) или из литературы библиотек и архивов.</w:t>
      </w:r>
    </w:p>
    <w:p w14:paraId="34F520DC" w14:textId="77777777" w:rsidR="002E62FD" w:rsidRDefault="002E62FD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14:paraId="7FE98C45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</w:p>
    <w:p w14:paraId="55D53A42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t>5. Основная часть исследовательской работы, проекта</w:t>
      </w:r>
    </w:p>
    <w:p w14:paraId="7028CD6A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3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При планировании и написании исследовательской работы в основной этап включают:</w:t>
        </w:r>
      </w:ins>
    </w:p>
    <w:p w14:paraId="685D5ABC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Поиск необходимой информации, знаний для проведения исследования.</w:t>
      </w:r>
    </w:p>
    <w:p w14:paraId="606EC89E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Выбор идей и вариантов, их обоснование и анализ.</w:t>
      </w:r>
    </w:p>
    <w:p w14:paraId="15134BF0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Выбор материала, методов для проведения исследования.</w:t>
      </w:r>
    </w:p>
    <w:p w14:paraId="2054F74D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Подбор оборудования и организация рабочего места для исследования (если это опыт).</w:t>
      </w:r>
    </w:p>
    <w:p w14:paraId="76A018E4" w14:textId="77777777" w:rsidR="005E6763" w:rsidRPr="002F2215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Описание этапов проведения исследования.</w:t>
      </w:r>
    </w:p>
    <w:p w14:paraId="76E7CD73" w14:textId="38A68373" w:rsidR="002E62FD" w:rsidRDefault="005E6763" w:rsidP="005E6763">
      <w:pPr>
        <w:numPr>
          <w:ilvl w:val="0"/>
          <w:numId w:val="2"/>
        </w:numPr>
        <w:shd w:val="clear" w:color="auto" w:fill="FFFFFF"/>
        <w:spacing w:after="0" w:line="384" w:lineRule="atLeast"/>
        <w:ind w:left="300" w:firstLine="567"/>
        <w:jc w:val="both"/>
        <w:rPr>
          <w:rFonts w:cstheme="minorHAnsi"/>
          <w:color w:val="332510"/>
          <w:sz w:val="28"/>
          <w:szCs w:val="28"/>
        </w:rPr>
      </w:pPr>
      <w:r w:rsidRPr="002F2215">
        <w:rPr>
          <w:rFonts w:cstheme="minorHAnsi"/>
          <w:color w:val="332510"/>
          <w:sz w:val="28"/>
          <w:szCs w:val="28"/>
        </w:rPr>
        <w:t>Техника безопасности при выполнении работ (если это опыт).</w:t>
      </w:r>
    </w:p>
    <w:p w14:paraId="30DD6633" w14:textId="13A0EFB1" w:rsidR="005E6763" w:rsidRPr="002F2215" w:rsidRDefault="002E62FD" w:rsidP="002E62FD">
      <w:pPr>
        <w:rPr>
          <w:rFonts w:cstheme="minorHAnsi"/>
          <w:color w:val="332510"/>
          <w:sz w:val="28"/>
          <w:szCs w:val="28"/>
        </w:rPr>
      </w:pPr>
      <w:r>
        <w:rPr>
          <w:rFonts w:cstheme="minorHAnsi"/>
          <w:color w:val="332510"/>
          <w:sz w:val="28"/>
          <w:szCs w:val="28"/>
        </w:rPr>
        <w:br w:type="page"/>
      </w:r>
    </w:p>
    <w:p w14:paraId="67F0302D" w14:textId="0498F0C6" w:rsidR="00480A08" w:rsidRPr="00C72401" w:rsidRDefault="005E6763" w:rsidP="00C72401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lastRenderedPageBreak/>
        <w:t>6. Заключение</w:t>
      </w:r>
    </w:p>
    <w:p w14:paraId="1940A5AE" w14:textId="140F42CB" w:rsidR="00480A08" w:rsidRDefault="00480A08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 xml:space="preserve">В результате мною был составлен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excel</w:t>
      </w:r>
      <w:r w:rsidRPr="00480A0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 xml:space="preserve">файл </w:t>
      </w:r>
      <w:r>
        <w:rPr>
          <w:rFonts w:asciiTheme="minorHAnsi" w:hAnsiTheme="minorHAnsi" w:cstheme="minorHAnsi"/>
          <w:color w:val="000000"/>
          <w:sz w:val="28"/>
          <w:szCs w:val="28"/>
          <w:lang w:val="en-US"/>
        </w:rPr>
        <w:t>c</w:t>
      </w:r>
      <w:r w:rsidRPr="00480A0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двумя таблицами:</w:t>
      </w:r>
      <w:r w:rsidRPr="00480A08">
        <w:rPr>
          <w:rFonts w:asciiTheme="minorHAnsi" w:hAnsiTheme="minorHAnsi" w:cstheme="minorHAnsi"/>
          <w:color w:val="000000"/>
          <w:sz w:val="28"/>
          <w:szCs w:val="28"/>
        </w:rPr>
        <w:t xml:space="preserve"> </w:t>
      </w:r>
      <w:r>
        <w:rPr>
          <w:rFonts w:asciiTheme="minorHAnsi" w:hAnsiTheme="minorHAnsi" w:cstheme="minorHAnsi"/>
          <w:color w:val="000000"/>
          <w:sz w:val="28"/>
          <w:szCs w:val="28"/>
        </w:rPr>
        <w:t>о созвездиях</w:t>
      </w:r>
      <w:r w:rsidR="00C72401">
        <w:rPr>
          <w:rFonts w:asciiTheme="minorHAnsi" w:hAnsiTheme="minorHAnsi" w:cstheme="minorHAnsi"/>
          <w:color w:val="000000"/>
          <w:sz w:val="28"/>
          <w:szCs w:val="28"/>
        </w:rPr>
        <w:t xml:space="preserve">, о планетах. Причём данные о созвездиях имеют несколько источников данных, и, на мой взгляд, за счёт этого информация стала полна, ведь к каждому созвездию дополнительно есть его перевод на английский язык и есть картинка этого созвездия вместе со ссылкой, по которой эту картинку можно скачать. </w:t>
      </w:r>
    </w:p>
    <w:p w14:paraId="28821A1F" w14:textId="0ECA622A" w:rsidR="0028094E" w:rsidRPr="00480A08" w:rsidRDefault="0028094E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>
        <w:rPr>
          <w:rFonts w:asciiTheme="minorHAnsi" w:hAnsiTheme="minorHAnsi" w:cstheme="minorHAnsi"/>
          <w:color w:val="000000"/>
          <w:sz w:val="28"/>
          <w:szCs w:val="28"/>
        </w:rPr>
        <w:t>(дописать про поддержку актуальности данных)</w:t>
      </w:r>
    </w:p>
    <w:p w14:paraId="4933FC38" w14:textId="0ED0FC7E" w:rsidR="005E6763" w:rsidRPr="00D90EF7" w:rsidRDefault="00D90EF7" w:rsidP="00D90EF7">
      <w:pPr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</w:rPr>
        <w:br w:type="page"/>
      </w:r>
    </w:p>
    <w:p w14:paraId="4FBE1B1F" w14:textId="2D762989" w:rsidR="00D90EF7" w:rsidRDefault="005E6763" w:rsidP="00D90EF7">
      <w:pPr>
        <w:pStyle w:val="2"/>
        <w:spacing w:before="240" w:beforeAutospacing="0" w:after="240" w:afterAutospacing="0"/>
        <w:jc w:val="center"/>
        <w:rPr>
          <w:color w:val="0000FF"/>
          <w:sz w:val="32"/>
        </w:rPr>
      </w:pPr>
      <w:r w:rsidRPr="00D90EF7">
        <w:rPr>
          <w:color w:val="0000FF"/>
          <w:sz w:val="32"/>
        </w:rPr>
        <w:lastRenderedPageBreak/>
        <w:t>Используемая литература</w:t>
      </w:r>
    </w:p>
    <w:p w14:paraId="29242FE8" w14:textId="0F9C6230" w:rsidR="00D90EF7" w:rsidRDefault="00D90EF7" w:rsidP="00D90EF7">
      <w:pPr>
        <w:pStyle w:val="2"/>
        <w:numPr>
          <w:ilvl w:val="0"/>
          <w:numId w:val="24"/>
        </w:numPr>
        <w:spacing w:before="240" w:beforeAutospacing="0" w:after="240" w:afterAutospacing="0"/>
        <w:rPr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lang w:eastAsia="en-US"/>
        </w:rPr>
      </w:pPr>
      <w:r>
        <w:rPr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lang w:eastAsia="en-US"/>
        </w:rPr>
        <w:t xml:space="preserve">Страница с таблицей планет </w:t>
      </w:r>
      <w:r w:rsidRPr="00D90EF7">
        <w:rPr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lang w:eastAsia="en-US"/>
        </w:rPr>
        <w:t xml:space="preserve">- </w:t>
      </w:r>
      <w:hyperlink r:id="rId10" w:history="1"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https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://</w:t>
        </w:r>
        <w:proofErr w:type="spellStart"/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ru</w:t>
        </w:r>
        <w:proofErr w:type="spellEnd"/>
        <w:r w:rsidRPr="00D90EF7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proofErr w:type="spellStart"/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wikipedia</w:t>
        </w:r>
        <w:proofErr w:type="spellEnd"/>
        <w:r w:rsidRPr="00D90EF7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org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wiki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proofErr w:type="spellStart"/>
        <w:r w:rsidRPr="00D90EF7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Солнечная_система</w:t>
        </w:r>
        <w:proofErr w:type="spellEnd"/>
      </w:hyperlink>
    </w:p>
    <w:p w14:paraId="535D7B9D" w14:textId="386E4780" w:rsidR="00D90EF7" w:rsidRPr="00480A08" w:rsidRDefault="00D90EF7" w:rsidP="00D90EF7">
      <w:pPr>
        <w:pStyle w:val="2"/>
        <w:numPr>
          <w:ilvl w:val="0"/>
          <w:numId w:val="24"/>
        </w:numPr>
        <w:spacing w:before="240" w:beforeAutospacing="0" w:after="240" w:afterAutospacing="0"/>
        <w:rPr>
          <w:rStyle w:val="a3"/>
          <w:lang w:eastAsia="en-US"/>
        </w:rPr>
      </w:pPr>
      <w:r w:rsidRPr="00D90EF7">
        <w:rPr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lang w:eastAsia="en-US"/>
        </w:rPr>
        <w:t>Картинки всех созвездий - </w:t>
      </w:r>
      <w:hyperlink r:id="rId11" w:tgtFrame="_blank" w:history="1"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https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://</w:t>
        </w:r>
        <w:proofErr w:type="spellStart"/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naturenoon</w:t>
        </w:r>
        <w:proofErr w:type="spellEnd"/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com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star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-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constellations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-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names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-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meanings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</w:hyperlink>
    </w:p>
    <w:p w14:paraId="5BB60A3C" w14:textId="29F340BE" w:rsidR="001C36B8" w:rsidRDefault="00D90EF7" w:rsidP="001C36B8">
      <w:pPr>
        <w:pStyle w:val="2"/>
        <w:numPr>
          <w:ilvl w:val="0"/>
          <w:numId w:val="24"/>
        </w:numPr>
        <w:spacing w:before="240" w:beforeAutospacing="0" w:after="240" w:afterAutospacing="0"/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eastAsia="en-US"/>
        </w:rPr>
      </w:pPr>
      <w:r w:rsidRPr="00D90EF7">
        <w:rPr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lang w:eastAsia="en-US"/>
        </w:rPr>
        <w:t>Таблица созвездий звёздного неба - </w:t>
      </w:r>
      <w:hyperlink r:id="rId12" w:tgtFrame="_blank" w:history="1"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https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://</w:t>
        </w:r>
        <w:proofErr w:type="spellStart"/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ru</w:t>
        </w:r>
        <w:proofErr w:type="spellEnd"/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m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proofErr w:type="spellStart"/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wikipedia</w:t>
        </w:r>
        <w:proofErr w:type="spellEnd"/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org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r w:rsidRPr="00D90EF7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wiki</w:t>
        </w:r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proofErr w:type="spellStart"/>
        <w:r w:rsidRPr="00480A0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Список_созвездий_по_площади</w:t>
        </w:r>
        <w:proofErr w:type="spellEnd"/>
      </w:hyperlink>
    </w:p>
    <w:p w14:paraId="01709992" w14:textId="77777777" w:rsidR="00A62951" w:rsidRDefault="001C36B8" w:rsidP="00A62951">
      <w:pPr>
        <w:pStyle w:val="2"/>
        <w:numPr>
          <w:ilvl w:val="0"/>
          <w:numId w:val="24"/>
        </w:numPr>
        <w:spacing w:before="240" w:beforeAutospacing="0" w:after="240" w:afterAutospacing="0"/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eastAsia="en-US"/>
        </w:rPr>
      </w:pPr>
      <w:r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eastAsia="en-US"/>
        </w:rPr>
        <w:t xml:space="preserve">Документация </w:t>
      </w:r>
      <w:proofErr w:type="spellStart"/>
      <w:r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val="en-US" w:eastAsia="en-US"/>
        </w:rPr>
        <w:t>openpyxl</w:t>
      </w:r>
      <w:proofErr w:type="spellEnd"/>
      <w:r w:rsidRPr="001C36B8"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eastAsia="en-US"/>
        </w:rPr>
        <w:t xml:space="preserve"> - </w:t>
      </w:r>
      <w:hyperlink r:id="rId13" w:history="1">
        <w:r w:rsidRPr="00323608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https</w:t>
        </w:r>
        <w:r w:rsidRPr="001C36B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://</w:t>
        </w:r>
        <w:proofErr w:type="spellStart"/>
        <w:r w:rsidRPr="00323608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openpyxl</w:t>
        </w:r>
        <w:proofErr w:type="spellEnd"/>
        <w:r w:rsidRPr="001C36B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proofErr w:type="spellStart"/>
        <w:r w:rsidRPr="00323608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readthedocs</w:t>
        </w:r>
        <w:proofErr w:type="spellEnd"/>
        <w:r w:rsidRPr="001C36B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.</w:t>
        </w:r>
        <w:r w:rsidRPr="00323608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io</w:t>
        </w:r>
        <w:r w:rsidRPr="001C36B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proofErr w:type="spellStart"/>
        <w:r w:rsidRPr="00323608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en</w:t>
        </w:r>
        <w:proofErr w:type="spellEnd"/>
        <w:r w:rsidRPr="001C36B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  <w:r w:rsidRPr="00323608">
          <w:rPr>
            <w:rStyle w:val="a3"/>
            <w:rFonts w:asciiTheme="majorHAnsi" w:hAnsiTheme="majorHAnsi" w:cstheme="majorHAnsi"/>
            <w:sz w:val="28"/>
            <w:szCs w:val="28"/>
            <w:lang w:val="en-US" w:eastAsia="en-US"/>
          </w:rPr>
          <w:t>stable</w:t>
        </w:r>
        <w:r w:rsidRPr="001C36B8">
          <w:rPr>
            <w:rStyle w:val="a3"/>
            <w:rFonts w:asciiTheme="majorHAnsi" w:hAnsiTheme="majorHAnsi" w:cstheme="majorHAnsi"/>
            <w:sz w:val="28"/>
            <w:szCs w:val="28"/>
            <w:lang w:eastAsia="en-US"/>
          </w:rPr>
          <w:t>/</w:t>
        </w:r>
      </w:hyperlink>
    </w:p>
    <w:p w14:paraId="167BDE2A" w14:textId="508575C3" w:rsidR="005E6763" w:rsidRPr="00A62951" w:rsidRDefault="0028094E" w:rsidP="00A62951">
      <w:pPr>
        <w:pStyle w:val="2"/>
        <w:numPr>
          <w:ilvl w:val="0"/>
          <w:numId w:val="24"/>
        </w:numPr>
        <w:spacing w:before="240" w:beforeAutospacing="0" w:after="240" w:afterAutospacing="0"/>
        <w:rPr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lang w:eastAsia="en-US"/>
        </w:rPr>
      </w:pPr>
      <w:r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eastAsia="en-US"/>
        </w:rPr>
        <w:t>дополнить</w:t>
      </w:r>
      <w:r w:rsidR="00A62951">
        <w:rPr>
          <w:rStyle w:val="a3"/>
          <w:rFonts w:asciiTheme="minorHAnsi" w:eastAsiaTheme="minorHAnsi" w:hAnsiTheme="minorHAnsi" w:cs="Arial"/>
          <w:b w:val="0"/>
          <w:bCs w:val="0"/>
          <w:color w:val="000000"/>
          <w:sz w:val="28"/>
          <w:szCs w:val="28"/>
          <w:u w:val="none"/>
          <w:lang w:val="en-US" w:eastAsia="en-US"/>
        </w:rPr>
        <w:t>…</w:t>
      </w:r>
      <w:r w:rsidR="00D90EF7" w:rsidRPr="00A62951">
        <w:rPr>
          <w:rFonts w:asciiTheme="minorHAnsi" w:hAnsiTheme="minorHAnsi" w:cstheme="minorHAnsi"/>
          <w:color w:val="000000"/>
          <w:sz w:val="28"/>
          <w:szCs w:val="28"/>
        </w:rPr>
        <w:br w:type="page"/>
      </w:r>
    </w:p>
    <w:p w14:paraId="6574919F" w14:textId="77777777" w:rsidR="005E6763" w:rsidRPr="002F2215" w:rsidRDefault="005E6763" w:rsidP="005E6763">
      <w:pPr>
        <w:pStyle w:val="3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</w:pPr>
      <w:r w:rsidRPr="002F2215">
        <w:rPr>
          <w:rFonts w:asciiTheme="minorHAnsi" w:hAnsiTheme="minorHAnsi" w:cstheme="minorHAnsi"/>
          <w:b w:val="0"/>
          <w:bCs w:val="0"/>
          <w:color w:val="856129"/>
          <w:sz w:val="28"/>
          <w:szCs w:val="28"/>
        </w:rPr>
        <w:lastRenderedPageBreak/>
        <w:t>8. Приложения</w:t>
      </w:r>
    </w:p>
    <w:p w14:paraId="4403659E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ins w:id="4" w:author="Unknown">
        <w:r w:rsidRPr="002F2215">
          <w:rPr>
            <w:rFonts w:asciiTheme="minorHAnsi" w:hAnsiTheme="minorHAnsi" w:cstheme="minorHAnsi"/>
            <w:color w:val="000000"/>
            <w:sz w:val="28"/>
            <w:szCs w:val="28"/>
          </w:rPr>
          <w:t>Пояснение и оформление:</w:t>
        </w:r>
      </w:ins>
      <w:r w:rsidRPr="002F2215">
        <w:rPr>
          <w:rFonts w:asciiTheme="minorHAnsi" w:hAnsiTheme="minorHAnsi" w:cstheme="minorHAnsi"/>
          <w:color w:val="000000"/>
          <w:sz w:val="28"/>
          <w:szCs w:val="28"/>
        </w:rPr>
        <w:t> </w:t>
      </w:r>
      <w:r w:rsidRPr="005E6763">
        <w:rPr>
          <w:rFonts w:asciiTheme="minorHAnsi" w:hAnsiTheme="minorHAnsi" w:cstheme="minorHAnsi"/>
          <w:color w:val="000000"/>
          <w:sz w:val="28"/>
          <w:szCs w:val="28"/>
        </w:rPr>
        <w:t>Приложения</w:t>
      </w:r>
    </w:p>
    <w:p w14:paraId="515E249B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 xml:space="preserve">В приложении исследовательской работы и проекта размещаются диаграммы, графики, схемы, фотографии, таблицы, карты. </w:t>
      </w:r>
      <w:proofErr w:type="gramStart"/>
      <w:r w:rsidRPr="002F2215">
        <w:rPr>
          <w:rFonts w:asciiTheme="minorHAnsi" w:hAnsiTheme="minorHAnsi" w:cstheme="minorHAnsi"/>
          <w:color w:val="000000"/>
          <w:sz w:val="28"/>
          <w:szCs w:val="28"/>
        </w:rPr>
        <w:t>Согласно плану</w:t>
      </w:r>
      <w:proofErr w:type="gramEnd"/>
      <w:r w:rsidRPr="002F2215">
        <w:rPr>
          <w:rFonts w:asciiTheme="minorHAnsi" w:hAnsiTheme="minorHAnsi" w:cstheme="minorHAnsi"/>
          <w:color w:val="000000"/>
          <w:sz w:val="28"/>
          <w:szCs w:val="28"/>
        </w:rPr>
        <w:t xml:space="preserve"> раздел приложения размещается последним в работе.</w:t>
      </w:r>
    </w:p>
    <w:p w14:paraId="23AF2FB8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Вспомогательные или дополнительные материалы, которые загромождают основную часть работы, помещают в приложениях. Каждое приложение должно начинаться с нового листа (страницы) с указанием в правом верхнем углу слова «Приложение» и иметь тематический заголовок.</w:t>
      </w:r>
    </w:p>
    <w:p w14:paraId="12C65E6B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При наличии в работе более одного приложения они нумеруются арабскими цифрами (без знака №) и т. д. нумерация страниц, на которых даются приложения, должна быть сквозной и продолжать общую нумерацию основного текста. Связь его с приложениями осуществляется через ссылки, которые употребляются со словом «смотри» (см.), заключаемым вместе с шифром в круглые скобки.</w:t>
      </w:r>
    </w:p>
    <w:p w14:paraId="5F20E7AA" w14:textId="77777777" w:rsidR="005E6763" w:rsidRPr="002F2215" w:rsidRDefault="005E6763" w:rsidP="005E6763">
      <w:pPr>
        <w:pStyle w:val="a4"/>
        <w:shd w:val="clear" w:color="auto" w:fill="FFFFFF"/>
        <w:spacing w:before="0" w:beforeAutospacing="0" w:after="0" w:afterAutospacing="0"/>
        <w:ind w:firstLine="567"/>
        <w:jc w:val="both"/>
        <w:rPr>
          <w:rFonts w:asciiTheme="minorHAnsi" w:hAnsiTheme="minorHAnsi" w:cstheme="minorHAnsi"/>
          <w:color w:val="000000"/>
          <w:sz w:val="28"/>
          <w:szCs w:val="28"/>
        </w:rPr>
      </w:pPr>
      <w:r w:rsidRPr="002F2215">
        <w:rPr>
          <w:rFonts w:asciiTheme="minorHAnsi" w:hAnsiTheme="minorHAnsi" w:cstheme="minorHAnsi"/>
          <w:color w:val="000000"/>
          <w:sz w:val="28"/>
          <w:szCs w:val="28"/>
        </w:rPr>
        <w:t>Если четко придерживаться плана исследовательской работы, ваш индивидуальный или групповой проект будет соответствовать всем нормам и требованиям, а конечно получит высокую оценку.</w:t>
      </w:r>
    </w:p>
    <w:p w14:paraId="09760D48" w14:textId="77777777" w:rsidR="00880F53" w:rsidRDefault="00000000">
      <w:bookmarkStart w:id="5" w:name="_Актуальность_темы_исследования_1"/>
      <w:bookmarkStart w:id="6" w:name="_Актуальность_темы_исследования"/>
      <w:bookmarkEnd w:id="5"/>
      <w:bookmarkEnd w:id="6"/>
    </w:p>
    <w:sectPr w:rsidR="00880F53" w:rsidSect="005E676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2623A" w14:textId="77777777" w:rsidR="00DE2B9F" w:rsidRDefault="00DE2B9F" w:rsidP="00E06F5A">
      <w:pPr>
        <w:spacing w:after="0" w:line="240" w:lineRule="auto"/>
      </w:pPr>
      <w:r>
        <w:separator/>
      </w:r>
    </w:p>
  </w:endnote>
  <w:endnote w:type="continuationSeparator" w:id="0">
    <w:p w14:paraId="3756190A" w14:textId="77777777" w:rsidR="00DE2B9F" w:rsidRDefault="00DE2B9F" w:rsidP="00E06F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AEC8C" w14:textId="77777777" w:rsidR="00DE2B9F" w:rsidRDefault="00DE2B9F" w:rsidP="00E06F5A">
      <w:pPr>
        <w:spacing w:after="0" w:line="240" w:lineRule="auto"/>
      </w:pPr>
      <w:r>
        <w:separator/>
      </w:r>
    </w:p>
  </w:footnote>
  <w:footnote w:type="continuationSeparator" w:id="0">
    <w:p w14:paraId="0F03F7CE" w14:textId="77777777" w:rsidR="00DE2B9F" w:rsidRDefault="00DE2B9F" w:rsidP="00E06F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F4AD1"/>
    <w:multiLevelType w:val="multilevel"/>
    <w:tmpl w:val="F0B61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D5DE4"/>
    <w:multiLevelType w:val="multilevel"/>
    <w:tmpl w:val="866C5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519F8"/>
    <w:multiLevelType w:val="multilevel"/>
    <w:tmpl w:val="FEAE1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D94B26"/>
    <w:multiLevelType w:val="multilevel"/>
    <w:tmpl w:val="90F0E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381F38"/>
    <w:multiLevelType w:val="hybridMultilevel"/>
    <w:tmpl w:val="BDACE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D45C3"/>
    <w:multiLevelType w:val="multilevel"/>
    <w:tmpl w:val="10F28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496958"/>
    <w:multiLevelType w:val="multilevel"/>
    <w:tmpl w:val="42B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081E7C"/>
    <w:multiLevelType w:val="multilevel"/>
    <w:tmpl w:val="6D946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C02B76"/>
    <w:multiLevelType w:val="multilevel"/>
    <w:tmpl w:val="F3B4E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72ED7"/>
    <w:multiLevelType w:val="hybridMultilevel"/>
    <w:tmpl w:val="D640CF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D32461"/>
    <w:multiLevelType w:val="multilevel"/>
    <w:tmpl w:val="B27A7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E8182A"/>
    <w:multiLevelType w:val="multilevel"/>
    <w:tmpl w:val="69A8E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3B2598"/>
    <w:multiLevelType w:val="multilevel"/>
    <w:tmpl w:val="D93ED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258F9"/>
    <w:multiLevelType w:val="multilevel"/>
    <w:tmpl w:val="2A6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2D4B8D"/>
    <w:multiLevelType w:val="multilevel"/>
    <w:tmpl w:val="4B82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37879"/>
    <w:multiLevelType w:val="multilevel"/>
    <w:tmpl w:val="01B02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7D61D2"/>
    <w:multiLevelType w:val="multilevel"/>
    <w:tmpl w:val="0D828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56A75"/>
    <w:multiLevelType w:val="multilevel"/>
    <w:tmpl w:val="9BBAC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1A73DD9"/>
    <w:multiLevelType w:val="multilevel"/>
    <w:tmpl w:val="B6EC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A53B85"/>
    <w:multiLevelType w:val="hybridMultilevel"/>
    <w:tmpl w:val="16783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EB43B1"/>
    <w:multiLevelType w:val="multilevel"/>
    <w:tmpl w:val="4BC4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75435E"/>
    <w:multiLevelType w:val="multilevel"/>
    <w:tmpl w:val="6E787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E55CDB"/>
    <w:multiLevelType w:val="multilevel"/>
    <w:tmpl w:val="0C80E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95B44"/>
    <w:multiLevelType w:val="multilevel"/>
    <w:tmpl w:val="06486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6608028">
    <w:abstractNumId w:val="13"/>
  </w:num>
  <w:num w:numId="2" w16cid:durableId="592594402">
    <w:abstractNumId w:val="14"/>
  </w:num>
  <w:num w:numId="3" w16cid:durableId="1457406359">
    <w:abstractNumId w:val="6"/>
  </w:num>
  <w:num w:numId="4" w16cid:durableId="422842089">
    <w:abstractNumId w:val="2"/>
  </w:num>
  <w:num w:numId="5" w16cid:durableId="29301807">
    <w:abstractNumId w:val="22"/>
  </w:num>
  <w:num w:numId="6" w16cid:durableId="751581129">
    <w:abstractNumId w:val="8"/>
  </w:num>
  <w:num w:numId="7" w16cid:durableId="1793203393">
    <w:abstractNumId w:val="3"/>
  </w:num>
  <w:num w:numId="8" w16cid:durableId="1971864939">
    <w:abstractNumId w:val="23"/>
  </w:num>
  <w:num w:numId="9" w16cid:durableId="1602833486">
    <w:abstractNumId w:val="16"/>
  </w:num>
  <w:num w:numId="10" w16cid:durableId="1279220738">
    <w:abstractNumId w:val="15"/>
  </w:num>
  <w:num w:numId="11" w16cid:durableId="365257448">
    <w:abstractNumId w:val="18"/>
  </w:num>
  <w:num w:numId="12" w16cid:durableId="1310785982">
    <w:abstractNumId w:val="11"/>
  </w:num>
  <w:num w:numId="13" w16cid:durableId="1424689804">
    <w:abstractNumId w:val="12"/>
  </w:num>
  <w:num w:numId="14" w16cid:durableId="1093626352">
    <w:abstractNumId w:val="7"/>
  </w:num>
  <w:num w:numId="15" w16cid:durableId="666787202">
    <w:abstractNumId w:val="20"/>
  </w:num>
  <w:num w:numId="16" w16cid:durableId="1684235788">
    <w:abstractNumId w:val="0"/>
  </w:num>
  <w:num w:numId="17" w16cid:durableId="783309711">
    <w:abstractNumId w:val="21"/>
  </w:num>
  <w:num w:numId="18" w16cid:durableId="1491218282">
    <w:abstractNumId w:val="10"/>
  </w:num>
  <w:num w:numId="19" w16cid:durableId="1823889391">
    <w:abstractNumId w:val="5"/>
  </w:num>
  <w:num w:numId="20" w16cid:durableId="1359895888">
    <w:abstractNumId w:val="17"/>
  </w:num>
  <w:num w:numId="21" w16cid:durableId="554043671">
    <w:abstractNumId w:val="1"/>
  </w:num>
  <w:num w:numId="22" w16cid:durableId="341932976">
    <w:abstractNumId w:val="9"/>
  </w:num>
  <w:num w:numId="23" w16cid:durableId="439303444">
    <w:abstractNumId w:val="19"/>
  </w:num>
  <w:num w:numId="24" w16cid:durableId="11382994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6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6763"/>
    <w:rsid w:val="000E56DE"/>
    <w:rsid w:val="00107FB9"/>
    <w:rsid w:val="001C36B8"/>
    <w:rsid w:val="0028094E"/>
    <w:rsid w:val="002E62FD"/>
    <w:rsid w:val="002F44B0"/>
    <w:rsid w:val="00370755"/>
    <w:rsid w:val="003D3714"/>
    <w:rsid w:val="00480A08"/>
    <w:rsid w:val="005B6D03"/>
    <w:rsid w:val="005E6763"/>
    <w:rsid w:val="006D32D1"/>
    <w:rsid w:val="00817EB2"/>
    <w:rsid w:val="008B1CDD"/>
    <w:rsid w:val="008E4AEE"/>
    <w:rsid w:val="009B22BF"/>
    <w:rsid w:val="00A62951"/>
    <w:rsid w:val="00A7206C"/>
    <w:rsid w:val="00A83388"/>
    <w:rsid w:val="00AB7AF0"/>
    <w:rsid w:val="00B72DBD"/>
    <w:rsid w:val="00C01783"/>
    <w:rsid w:val="00C72401"/>
    <w:rsid w:val="00D90EF7"/>
    <w:rsid w:val="00DC0951"/>
    <w:rsid w:val="00DE2B9F"/>
    <w:rsid w:val="00E06F5A"/>
    <w:rsid w:val="00E51A8A"/>
    <w:rsid w:val="00F6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22786"/>
  <w15:chartTrackingRefBased/>
  <w15:docId w15:val="{2E4E083B-7E00-494B-9CC1-C86BBA23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6763"/>
  </w:style>
  <w:style w:type="paragraph" w:styleId="1">
    <w:name w:val="heading 1"/>
    <w:basedOn w:val="a"/>
    <w:next w:val="a"/>
    <w:link w:val="10"/>
    <w:uiPriority w:val="9"/>
    <w:qFormat/>
    <w:rsid w:val="005E67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E67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E67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E676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E676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5E676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5E67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5E6763"/>
    <w:rPr>
      <w:b/>
      <w:bCs/>
    </w:rPr>
  </w:style>
  <w:style w:type="character" w:styleId="a6">
    <w:name w:val="Emphasis"/>
    <w:basedOn w:val="a0"/>
    <w:uiPriority w:val="20"/>
    <w:qFormat/>
    <w:rsid w:val="005E6763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5E67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a7">
    <w:name w:val="FollowedHyperlink"/>
    <w:basedOn w:val="a0"/>
    <w:uiPriority w:val="99"/>
    <w:semiHidden/>
    <w:unhideWhenUsed/>
    <w:rsid w:val="00C01783"/>
    <w:rPr>
      <w:color w:val="954F72" w:themeColor="followedHyperlink"/>
      <w:u w:val="single"/>
    </w:rPr>
  </w:style>
  <w:style w:type="character" w:styleId="a8">
    <w:name w:val="annotation reference"/>
    <w:basedOn w:val="a0"/>
    <w:uiPriority w:val="99"/>
    <w:semiHidden/>
    <w:unhideWhenUsed/>
    <w:rsid w:val="009B22BF"/>
    <w:rPr>
      <w:sz w:val="16"/>
      <w:szCs w:val="16"/>
    </w:rPr>
  </w:style>
  <w:style w:type="paragraph" w:styleId="a9">
    <w:name w:val="annotation text"/>
    <w:basedOn w:val="a"/>
    <w:link w:val="aa"/>
    <w:uiPriority w:val="99"/>
    <w:semiHidden/>
    <w:unhideWhenUsed/>
    <w:rsid w:val="009B22BF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semiHidden/>
    <w:rsid w:val="009B22BF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B22BF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B22BF"/>
    <w:rPr>
      <w:b/>
      <w:bCs/>
      <w:sz w:val="20"/>
      <w:szCs w:val="20"/>
    </w:rPr>
  </w:style>
  <w:style w:type="paragraph" w:styleId="ad">
    <w:name w:val="header"/>
    <w:basedOn w:val="a"/>
    <w:link w:val="ae"/>
    <w:uiPriority w:val="99"/>
    <w:unhideWhenUsed/>
    <w:rsid w:val="00E06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E06F5A"/>
  </w:style>
  <w:style w:type="paragraph" w:styleId="af">
    <w:name w:val="footer"/>
    <w:basedOn w:val="a"/>
    <w:link w:val="af0"/>
    <w:uiPriority w:val="99"/>
    <w:unhideWhenUsed/>
    <w:rsid w:val="00E06F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E06F5A"/>
  </w:style>
  <w:style w:type="character" w:styleId="af1">
    <w:name w:val="Unresolved Mention"/>
    <w:basedOn w:val="a0"/>
    <w:uiPriority w:val="99"/>
    <w:semiHidden/>
    <w:unhideWhenUsed/>
    <w:rsid w:val="00D90E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buchonok.ru/cel-raboty" TargetMode="External"/><Relationship Id="rId13" Type="http://schemas.openxmlformats.org/officeDocument/2006/relationships/hyperlink" Target="https://openpyxl.readthedocs.io/en/stabl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buchonok.ru/aktualnost" TargetMode="External"/><Relationship Id="rId12" Type="http://schemas.openxmlformats.org/officeDocument/2006/relationships/hyperlink" Target="https://vk.com/away.php?to=https%3A%2F%2Fru.m.wikipedia.org%2Fwiki%2F%D1%EF%E8%F1%EE%EA_%F1%EE%E7%E2%E5%E7%E4%E8%E9_%EF%EE_%EF%EB%EE%F9%E0%E4%E8&amp;cc_key=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vk.com/away.php?to=https%3A%2F%2Fnaturenoon.com%2Fstar-constellations-names-meanings%2F&amp;cc_key=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&#1057;&#1086;&#1083;&#1085;&#1077;&#1095;&#1085;&#1072;&#1103;_&#1089;&#1080;&#1089;&#1090;&#1077;&#1084;&#1072;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buchonok.ru/zadach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11</Pages>
  <Words>905</Words>
  <Characters>5160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Кораблева Е.В.</dc:creator>
  <cp:keywords/>
  <dc:description/>
  <cp:lastModifiedBy>Кирилл Балахнев</cp:lastModifiedBy>
  <cp:revision>4</cp:revision>
  <dcterms:created xsi:type="dcterms:W3CDTF">2022-12-24T16:01:00Z</dcterms:created>
  <dcterms:modified xsi:type="dcterms:W3CDTF">2022-12-28T10:18:00Z</dcterms:modified>
</cp:coreProperties>
</file>